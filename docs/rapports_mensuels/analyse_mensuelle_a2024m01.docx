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7E3" w:rsidRPr="008C498B" w:rsidRDefault="007D67E3" w:rsidP="007D67E3">
      <w:pPr>
        <w:pStyle w:val="Titre"/>
        <w:rPr>
          <w:sz w:val="44"/>
        </w:rPr>
      </w:pPr>
      <w:r w:rsidRPr="008C498B">
        <w:rPr>
          <w:sz w:val="44"/>
        </w:rPr>
        <w:t>Rapport OSMOSECRACKER Janvier 2024</w:t>
      </w:r>
    </w:p>
    <w:p w:rsidR="007D67E3" w:rsidRPr="008C498B" w:rsidRDefault="007D67E3" w:rsidP="007D67E3">
      <w:pPr>
        <w:pStyle w:val="Titre1"/>
      </w:pPr>
      <w:r w:rsidRPr="008C498B">
        <w:t>Rapport Mensuelle d'OSMOSECRACKER</w:t>
      </w:r>
    </w:p>
    <w:p w:rsidR="00160C88" w:rsidRDefault="006D44DA" w:rsidP="007D67E3">
      <w:pPr>
        <w:jc w:val="both"/>
      </w:pPr>
      <w:r w:rsidRPr="008C498B">
        <w:t>Nous avons plus de signalements que les mois précédents (57 signalements) grâce au</w:t>
      </w:r>
      <w:r w:rsidR="00FC4470" w:rsidRPr="008C498B">
        <w:t>x</w:t>
      </w:r>
      <w:r w:rsidRPr="008C498B">
        <w:t xml:space="preserve"> DT </w:t>
      </w:r>
      <w:r w:rsidR="00FC4470" w:rsidRPr="008C498B">
        <w:t xml:space="preserve">qui </w:t>
      </w:r>
      <w:r w:rsidRPr="008C498B">
        <w:t>testent OsmoseCracker</w:t>
      </w:r>
      <w:r w:rsidR="008C498B" w:rsidRPr="008C498B">
        <w:t xml:space="preserve"> </w:t>
      </w:r>
      <w:r w:rsidR="00E30B68">
        <w:t>(</w:t>
      </w:r>
      <w:r w:rsidR="00CB5C5E">
        <w:t xml:space="preserve">25 </w:t>
      </w:r>
      <w:r w:rsidR="00715777">
        <w:t>ont</w:t>
      </w:r>
      <w:r w:rsidR="00E30B68">
        <w:t xml:space="preserve"> </w:t>
      </w:r>
      <w:r w:rsidR="00EE1A16">
        <w:t>été</w:t>
      </w:r>
      <w:r w:rsidR="00E30B68">
        <w:t xml:space="preserve"> </w:t>
      </w:r>
      <w:r w:rsidR="00CB5C5E">
        <w:t>traités</w:t>
      </w:r>
      <w:r w:rsidR="00160C88">
        <w:t>,</w:t>
      </w:r>
      <w:r w:rsidR="00CB5C5E">
        <w:t xml:space="preserve"> le graphique suivant montre les statu</w:t>
      </w:r>
      <w:r w:rsidR="00160C88">
        <w:t>ts</w:t>
      </w:r>
      <w:r w:rsidR="00CB5C5E">
        <w:t xml:space="preserve"> de ces dernier)</w:t>
      </w:r>
      <w:r w:rsidRPr="008C498B">
        <w:t xml:space="preserve">. </w:t>
      </w:r>
    </w:p>
    <w:p w:rsidR="00FC4470" w:rsidRPr="008C498B" w:rsidRDefault="006D44DA" w:rsidP="007D67E3">
      <w:pPr>
        <w:jc w:val="both"/>
      </w:pPr>
      <w:r w:rsidRPr="008C498B">
        <w:t>Cependant, la répartition des statuts Espace CO nous semble suspect</w:t>
      </w:r>
      <w:r w:rsidR="00FC4470" w:rsidRPr="008C498B">
        <w:t>e :</w:t>
      </w:r>
      <w:r w:rsidRPr="008C498B">
        <w:t xml:space="preserve"> en effet, nous n’avons jamais eu un si bon ratio</w:t>
      </w:r>
      <w:r w:rsidR="00FC4470" w:rsidRPr="008C498B">
        <w:t xml:space="preserve"> (signalement Valide / signalements tous statut).</w:t>
      </w:r>
      <w:r w:rsidRPr="008C498B">
        <w:t xml:space="preserve"> </w:t>
      </w:r>
      <w:r w:rsidR="00FC4470" w:rsidRPr="008C498B">
        <w:t>N</w:t>
      </w:r>
      <w:r w:rsidRPr="008C498B">
        <w:t>ous avons donc</w:t>
      </w:r>
      <w:r w:rsidR="00FC4470" w:rsidRPr="008C498B">
        <w:t>, dans ce rapport de janvier,</w:t>
      </w:r>
      <w:r w:rsidRPr="008C498B">
        <w:t xml:space="preserve"> voulu savoir pourquoi.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6629"/>
        <w:gridCol w:w="2659"/>
      </w:tblGrid>
      <w:tr w:rsidR="008C7DD2" w:rsidRPr="008C498B" w:rsidTr="00E30B68">
        <w:tc>
          <w:tcPr>
            <w:tcW w:w="6629" w:type="dxa"/>
            <w:vAlign w:val="center"/>
          </w:tcPr>
          <w:p w:rsidR="008C7DD2" w:rsidRPr="008C498B" w:rsidRDefault="008C7DD2" w:rsidP="008C498B">
            <w:pPr>
              <w:jc w:val="center"/>
            </w:pPr>
            <w:r w:rsidRPr="008C498B">
              <w:rPr>
                <w:noProof/>
                <w:lang w:eastAsia="fr-FR"/>
              </w:rPr>
              <w:drawing>
                <wp:inline distT="0" distB="0" distL="0" distR="0" wp14:anchorId="6AD316A7" wp14:editId="3F18E95F">
                  <wp:extent cx="3773947" cy="265524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947" cy="2655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9" w:type="dxa"/>
            <w:vAlign w:val="center"/>
          </w:tcPr>
          <w:p w:rsidR="008C7DD2" w:rsidRPr="008C498B" w:rsidRDefault="008C7DD2" w:rsidP="008C498B">
            <w:pPr>
              <w:jc w:val="center"/>
            </w:pPr>
            <w:r w:rsidRPr="008C498B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1B50806" wp14:editId="7901CA68">
                      <wp:extent cx="1350000" cy="2325600"/>
                      <wp:effectExtent l="0" t="0" r="22225" b="17780"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0000" cy="232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3AC2" w:rsidRPr="0055479B" w:rsidRDefault="005D3AC2" w:rsidP="007D67E3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92D050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 xml:space="preserve">Statut </w:t>
                                  </w:r>
                                  <w:r w:rsidRPr="0055479B">
                                    <w:rPr>
                                      <w:b/>
                                      <w:u w:val="single"/>
                                    </w:rPr>
                                    <w:t>Espace CO :</w:t>
                                  </w:r>
                                </w:p>
                                <w:p w:rsidR="005D3AC2" w:rsidRPr="009A235C" w:rsidRDefault="005D3AC2" w:rsidP="007D67E3">
                                  <w:pPr>
                                    <w:jc w:val="both"/>
                                    <w:rPr>
                                      <w:b/>
                                      <w:color w:val="92D050"/>
                                    </w:rPr>
                                  </w:pPr>
                                  <w:r w:rsidRPr="009A235C">
                                    <w:rPr>
                                      <w:b/>
                                      <w:bCs/>
                                      <w:color w:val="92D050"/>
                                      <w:u w:val="single"/>
                                    </w:rPr>
                                    <w:t>Valide</w:t>
                                  </w:r>
                                  <w:r w:rsidRPr="009A235C">
                                    <w:rPr>
                                      <w:b/>
                                      <w:color w:val="92D050"/>
                                    </w:rPr>
                                    <w:t xml:space="preserve"> : Pris en compte</w:t>
                                  </w:r>
                                </w:p>
                                <w:p w:rsidR="005D3AC2" w:rsidRPr="009A235C" w:rsidRDefault="005D3AC2" w:rsidP="007D67E3">
                                  <w:pPr>
                                    <w:jc w:val="both"/>
                                    <w:rPr>
                                      <w:b/>
                                      <w:color w:val="00B050"/>
                                    </w:rPr>
                                  </w:pPr>
                                  <w:r w:rsidRPr="009A235C">
                                    <w:rPr>
                                      <w:b/>
                                      <w:bCs/>
                                      <w:color w:val="00B050"/>
                                      <w:u w:val="single"/>
                                    </w:rPr>
                                    <w:t>Valide0</w:t>
                                  </w:r>
                                  <w:r w:rsidRPr="009A235C">
                                    <w:rPr>
                                      <w:b/>
                                      <w:color w:val="00B050"/>
                                    </w:rPr>
                                    <w:t xml:space="preserve"> : Déjà pris en compte</w:t>
                                  </w:r>
                                </w:p>
                                <w:p w:rsidR="005D3AC2" w:rsidRPr="009A235C" w:rsidRDefault="005D3AC2" w:rsidP="007D67E3">
                                  <w:pPr>
                                    <w:jc w:val="both"/>
                                    <w:rPr>
                                      <w:b/>
                                      <w:color w:val="C00000"/>
                                    </w:rPr>
                                  </w:pPr>
                                  <w:proofErr w:type="spellStart"/>
                                  <w:r w:rsidRPr="009A235C">
                                    <w:rPr>
                                      <w:b/>
                                      <w:bCs/>
                                      <w:color w:val="C00000"/>
                                      <w:u w:val="single"/>
                                    </w:rPr>
                                    <w:t>Reject</w:t>
                                  </w:r>
                                  <w:proofErr w:type="spellEnd"/>
                                  <w:r w:rsidRPr="009A235C">
                                    <w:rPr>
                                      <w:b/>
                                      <w:color w:val="C00000"/>
                                    </w:rPr>
                                    <w:t xml:space="preserve"> : Rejeté (hors </w:t>
                                  </w:r>
                                  <w:proofErr w:type="spellStart"/>
                                  <w:r w:rsidRPr="009A235C">
                                    <w:rPr>
                                      <w:b/>
                                      <w:color w:val="C00000"/>
                                    </w:rPr>
                                    <w:t>spéc</w:t>
                                  </w:r>
                                  <w:proofErr w:type="spellEnd"/>
                                  <w:r w:rsidRPr="009A235C">
                                    <w:rPr>
                                      <w:b/>
                                      <w:color w:val="C00000"/>
                                    </w:rPr>
                                    <w:t>.)</w:t>
                                  </w:r>
                                </w:p>
                                <w:p w:rsidR="005D3AC2" w:rsidRPr="009A235C" w:rsidRDefault="005D3AC2" w:rsidP="007D67E3">
                                  <w:pPr>
                                    <w:jc w:val="both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 w:rsidRPr="009A235C">
                                    <w:rPr>
                                      <w:b/>
                                      <w:bCs/>
                                      <w:color w:val="FF0000"/>
                                      <w:u w:val="single"/>
                                    </w:rPr>
                                    <w:t>Reject0</w:t>
                                  </w:r>
                                  <w:r w:rsidRPr="009A235C">
                                    <w:rPr>
                                      <w:b/>
                                      <w:color w:val="FF0000"/>
                                    </w:rPr>
                                    <w:t xml:space="preserve"> : Rejeté (hors de propos)</w:t>
                                  </w:r>
                                </w:p>
                                <w:p w:rsidR="005D3AC2" w:rsidRDefault="005D3AC2" w:rsidP="007D67E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9" o:spid="_x0000_s1026" type="#_x0000_t202" style="width:106.3pt;height:18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" fillcolor="white [3201]" strokeweight=".5pt">
                      <v:textbox>
                        <w:txbxContent>
                          <w:p w:rsidR="005D3AC2" w:rsidRPr="0055479B" w:rsidRDefault="005D3AC2" w:rsidP="007D67E3">
                            <w:pPr>
                              <w:jc w:val="both"/>
                              <w:rPr>
                                <w:b/>
                                <w:bCs/>
                                <w:color w:val="92D05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Statut </w:t>
                            </w:r>
                            <w:r w:rsidRPr="0055479B">
                              <w:rPr>
                                <w:b/>
                                <w:u w:val="single"/>
                              </w:rPr>
                              <w:t>Espace CO :</w:t>
                            </w:r>
                          </w:p>
                          <w:p w:rsidR="005D3AC2" w:rsidRPr="009A235C" w:rsidRDefault="005D3AC2" w:rsidP="007D67E3">
                            <w:pPr>
                              <w:jc w:val="both"/>
                              <w:rPr>
                                <w:b/>
                                <w:color w:val="92D050"/>
                              </w:rPr>
                            </w:pPr>
                            <w:r w:rsidRPr="009A235C">
                              <w:rPr>
                                <w:b/>
                                <w:bCs/>
                                <w:color w:val="92D050"/>
                                <w:u w:val="single"/>
                              </w:rPr>
                              <w:t>Valide</w:t>
                            </w:r>
                            <w:r w:rsidRPr="009A235C">
                              <w:rPr>
                                <w:b/>
                                <w:color w:val="92D050"/>
                              </w:rPr>
                              <w:t xml:space="preserve"> : Pris en compte</w:t>
                            </w:r>
                          </w:p>
                          <w:p w:rsidR="005D3AC2" w:rsidRPr="009A235C" w:rsidRDefault="005D3AC2" w:rsidP="007D67E3">
                            <w:pPr>
                              <w:jc w:val="both"/>
                              <w:rPr>
                                <w:b/>
                                <w:color w:val="00B050"/>
                              </w:rPr>
                            </w:pPr>
                            <w:r w:rsidRPr="009A235C">
                              <w:rPr>
                                <w:b/>
                                <w:bCs/>
                                <w:color w:val="00B050"/>
                                <w:u w:val="single"/>
                              </w:rPr>
                              <w:t>Valide0</w:t>
                            </w:r>
                            <w:r w:rsidRPr="009A235C">
                              <w:rPr>
                                <w:b/>
                                <w:color w:val="00B050"/>
                              </w:rPr>
                              <w:t xml:space="preserve"> : Déjà pris en compte</w:t>
                            </w:r>
                          </w:p>
                          <w:p w:rsidR="005D3AC2" w:rsidRPr="009A235C" w:rsidRDefault="005D3AC2" w:rsidP="007D67E3">
                            <w:pPr>
                              <w:jc w:val="both"/>
                              <w:rPr>
                                <w:b/>
                                <w:color w:val="C00000"/>
                              </w:rPr>
                            </w:pPr>
                            <w:proofErr w:type="spellStart"/>
                            <w:r w:rsidRPr="009A235C">
                              <w:rPr>
                                <w:b/>
                                <w:bCs/>
                                <w:color w:val="C00000"/>
                                <w:u w:val="single"/>
                              </w:rPr>
                              <w:t>Reject</w:t>
                            </w:r>
                            <w:proofErr w:type="spellEnd"/>
                            <w:r w:rsidRPr="009A235C">
                              <w:rPr>
                                <w:b/>
                                <w:color w:val="C00000"/>
                              </w:rPr>
                              <w:t xml:space="preserve"> : Rejeté (hors </w:t>
                            </w:r>
                            <w:proofErr w:type="spellStart"/>
                            <w:r w:rsidRPr="009A235C">
                              <w:rPr>
                                <w:b/>
                                <w:color w:val="C00000"/>
                              </w:rPr>
                              <w:t>spéc</w:t>
                            </w:r>
                            <w:proofErr w:type="spellEnd"/>
                            <w:r w:rsidRPr="009A235C">
                              <w:rPr>
                                <w:b/>
                                <w:color w:val="C00000"/>
                              </w:rPr>
                              <w:t>.)</w:t>
                            </w:r>
                          </w:p>
                          <w:p w:rsidR="005D3AC2" w:rsidRPr="009A235C" w:rsidRDefault="005D3AC2" w:rsidP="007D67E3">
                            <w:pPr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 w:rsidRPr="009A235C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t>Reject0</w:t>
                            </w:r>
                            <w:r w:rsidRPr="009A235C">
                              <w:rPr>
                                <w:b/>
                                <w:color w:val="FF0000"/>
                              </w:rPr>
                              <w:t xml:space="preserve"> : Rejeté (hors de propos)</w:t>
                            </w:r>
                          </w:p>
                          <w:p w:rsidR="005D3AC2" w:rsidRDefault="005D3AC2" w:rsidP="007D67E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7D67E3" w:rsidRPr="008C498B" w:rsidRDefault="007D67E3" w:rsidP="007D67E3">
      <w:pPr>
        <w:pStyle w:val="Titre1"/>
      </w:pPr>
      <w:r w:rsidRPr="008C498B">
        <w:t>Analyse Globale d'OSMOSECRACKER</w:t>
      </w:r>
    </w:p>
    <w:p w:rsidR="007D67E3" w:rsidRPr="008C498B" w:rsidRDefault="007D67E3" w:rsidP="007D67E3">
      <w:pPr>
        <w:jc w:val="both"/>
      </w:pPr>
      <w:r w:rsidRPr="008C498B">
        <w:t xml:space="preserve">Depuis le lancement du projet OSMOSECRACKER, nous avons réalisé </w:t>
      </w:r>
      <w:r w:rsidR="001E2A22" w:rsidRPr="008C498B">
        <w:t>117</w:t>
      </w:r>
      <w:r w:rsidRPr="008C498B">
        <w:t xml:space="preserve"> signalements (pour rappel, le projet a débuté en juin</w:t>
      </w:r>
      <w:r w:rsidR="00FC4470" w:rsidRPr="008C498B">
        <w:t xml:space="preserve"> 2023</w:t>
      </w:r>
      <w:r w:rsidRPr="008C498B">
        <w:t>)</w:t>
      </w:r>
      <w:r w:rsidR="00EE1A16">
        <w:t xml:space="preserve"> dont 95 (81%) ont été traités selon la répartition de statuts ci-dessous :</w:t>
      </w:r>
    </w:p>
    <w:p w:rsidR="007D67E3" w:rsidRPr="008C498B" w:rsidRDefault="0033337B" w:rsidP="00491AA6">
      <w:pPr>
        <w:jc w:val="center"/>
      </w:pPr>
      <w:r>
        <w:rPr>
          <w:noProof/>
          <w:lang w:eastAsia="fr-FR"/>
        </w:rPr>
        <w:drawing>
          <wp:inline distT="0" distB="0" distL="0" distR="0" wp14:anchorId="48D5E8EE">
            <wp:extent cx="4229100" cy="2667399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20" cy="266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79A7" w:rsidRDefault="00EE1A16" w:rsidP="00F84498">
      <w:pPr>
        <w:jc w:val="center"/>
      </w:pPr>
      <w:r w:rsidRPr="008C498B">
        <w:rPr>
          <w:noProof/>
          <w:lang w:eastAsia="fr-FR"/>
        </w:rPr>
        <w:lastRenderedPageBreak/>
        <w:drawing>
          <wp:inline distT="0" distB="0" distL="0" distR="0" wp14:anchorId="647BF6DB" wp14:editId="02BA183D">
            <wp:extent cx="3797935" cy="269113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269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7628" w:rsidRDefault="00715777" w:rsidP="007D67E3">
      <w:pPr>
        <w:jc w:val="both"/>
      </w:pPr>
      <w:r w:rsidRPr="00715777">
        <w:t>Ce graphique représente les signaleme</w:t>
      </w:r>
      <w:r w:rsidR="00F84498">
        <w:t xml:space="preserve">nts, quelle que soit leur </w:t>
      </w:r>
      <w:proofErr w:type="gramStart"/>
      <w:r w:rsidR="00F84498">
        <w:t>statuts</w:t>
      </w:r>
      <w:proofErr w:type="gramEnd"/>
      <w:r w:rsidR="00F84498">
        <w:t>,</w:t>
      </w:r>
      <w:r w:rsidRPr="00715777">
        <w:t xml:space="preserve"> par département depuis le lancement d’Osmo</w:t>
      </w:r>
      <w:r w:rsidR="00F84498">
        <w:t>seCracker. Nous remarquons qu’une</w:t>
      </w:r>
      <w:r w:rsidRPr="00715777">
        <w:t xml:space="preserve"> majorité des départements ont un nombre faible de signalements (entre 0 et 2), quelques départements ont plus d’une dizaine de signalements </w:t>
      </w:r>
      <w:r w:rsidR="00F84498">
        <w:t>(</w:t>
      </w:r>
      <w:r w:rsidRPr="00715777">
        <w:t>« SEINE-MARITIME », « GIRONDE », « HAUTE-LOIRE »</w:t>
      </w:r>
      <w:r w:rsidR="00F84498">
        <w:t>)</w:t>
      </w:r>
      <w:r w:rsidRPr="00715777">
        <w:t>. Un département se démarque avec 39 signalements, « ISERE ».</w:t>
      </w:r>
    </w:p>
    <w:p w:rsidR="00C379DB" w:rsidRDefault="00C379DB" w:rsidP="007D67E3">
      <w:pPr>
        <w:jc w:val="both"/>
      </w:pPr>
      <w:r>
        <w:t>Pour mémoire, cette différence de densité de signalements est évidemment directement liée à la densité d’objets OSM/Osmose jugés faux-positifs. Il n’y a pas des contributeurs OSM partout, tous les contributeurs OSM n’utilisent pas Osmose, la fonctionnalité de catégorisation des objets Osmose comme faux-positif n’est pas utilisée par tous les contributeurs Osmose...</w:t>
      </w:r>
    </w:p>
    <w:p w:rsidR="00715777" w:rsidRDefault="00715777" w:rsidP="007D67E3">
      <w:pPr>
        <w:jc w:val="both"/>
      </w:pPr>
    </w:p>
    <w:p w:rsidR="00CB5C5E" w:rsidRDefault="005D3AC2" w:rsidP="00F84498">
      <w:pPr>
        <w:jc w:val="center"/>
      </w:pPr>
      <w:r>
        <w:rPr>
          <w:noProof/>
          <w:lang w:eastAsia="fr-FR"/>
        </w:rPr>
        <w:drawing>
          <wp:inline distT="0" distB="0" distL="0" distR="0" wp14:anchorId="7E7CD67F">
            <wp:extent cx="4578350" cy="275590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02BD" w:rsidRDefault="003402BD" w:rsidP="007D67E3">
      <w:pPr>
        <w:jc w:val="both"/>
      </w:pPr>
      <w:r>
        <w:t>Tous les signalements sont dans les temps il n’y a donc aucun problème à ce niveaux-là.</w:t>
      </w:r>
    </w:p>
    <w:p w:rsidR="003402BD" w:rsidRDefault="003402BD" w:rsidP="007D67E3">
      <w:pPr>
        <w:jc w:val="both"/>
      </w:pPr>
    </w:p>
    <w:p w:rsidR="003402BD" w:rsidRDefault="003402BD" w:rsidP="007D67E3">
      <w:pPr>
        <w:jc w:val="both"/>
      </w:pPr>
      <w:r w:rsidRPr="008C498B"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0DFC4E01" wp14:editId="234938AF">
            <wp:simplePos x="0" y="0"/>
            <wp:positionH relativeFrom="column">
              <wp:posOffset>494030</wp:posOffset>
            </wp:positionH>
            <wp:positionV relativeFrom="paragraph">
              <wp:posOffset>11430</wp:posOffset>
            </wp:positionV>
            <wp:extent cx="4781550" cy="2529840"/>
            <wp:effectExtent l="0" t="0" r="0" b="381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02BD" w:rsidRDefault="003402BD" w:rsidP="007D67E3">
      <w:pPr>
        <w:jc w:val="both"/>
      </w:pPr>
    </w:p>
    <w:p w:rsidR="003402BD" w:rsidRDefault="003402BD" w:rsidP="007D67E3">
      <w:pPr>
        <w:jc w:val="both"/>
      </w:pPr>
    </w:p>
    <w:p w:rsidR="003402BD" w:rsidRDefault="003402BD" w:rsidP="007D67E3">
      <w:pPr>
        <w:jc w:val="both"/>
      </w:pPr>
    </w:p>
    <w:p w:rsidR="003402BD" w:rsidRDefault="003402BD" w:rsidP="007D67E3">
      <w:pPr>
        <w:jc w:val="both"/>
      </w:pPr>
    </w:p>
    <w:p w:rsidR="003402BD" w:rsidRDefault="003402BD" w:rsidP="007D67E3">
      <w:pPr>
        <w:jc w:val="both"/>
      </w:pPr>
    </w:p>
    <w:p w:rsidR="003402BD" w:rsidRDefault="003402BD" w:rsidP="007D67E3">
      <w:pPr>
        <w:jc w:val="both"/>
      </w:pPr>
    </w:p>
    <w:p w:rsidR="007D67E3" w:rsidRDefault="007D67E3" w:rsidP="007D67E3">
      <w:pPr>
        <w:jc w:val="both"/>
      </w:pPr>
      <w:r w:rsidRPr="008C498B">
        <w:t>Important à noter ce graphique présente un biais temporel significatif. En effet, le nombre de signalements est plus élevé en juin 2023 (lancement des tests d’OSMOSECRACKER</w:t>
      </w:r>
      <w:r w:rsidR="00FC4470" w:rsidRPr="008C498B">
        <w:t xml:space="preserve"> sur quelques départements DT-CE</w:t>
      </w:r>
      <w:r w:rsidRPr="008C498B">
        <w:t>). De même, en octobre 2023 (lancement en prod</w:t>
      </w:r>
      <w:r w:rsidR="00F33C15">
        <w:t>uction</w:t>
      </w:r>
      <w:r w:rsidRPr="008C498B">
        <w:t xml:space="preserve"> d’OSMOSECRACKER</w:t>
      </w:r>
      <w:r w:rsidR="00FC4470" w:rsidRPr="008C498B">
        <w:t xml:space="preserve"> sur tous les départements DT-CE</w:t>
      </w:r>
      <w:r w:rsidRPr="008C498B">
        <w:t>)</w:t>
      </w:r>
      <w:r w:rsidR="00624FDA" w:rsidRPr="008C498B">
        <w:t xml:space="preserve"> et janvier 2024 (lancement en prod</w:t>
      </w:r>
      <w:r w:rsidR="00F33C15">
        <w:t>uction</w:t>
      </w:r>
      <w:r w:rsidR="00624FDA" w:rsidRPr="008C498B">
        <w:t xml:space="preserve"> dans plusieurs DT d’OSMOSECRACKER)</w:t>
      </w:r>
      <w:r w:rsidR="008C498B">
        <w:t>.</w:t>
      </w:r>
    </w:p>
    <w:p w:rsidR="007B7628" w:rsidRDefault="007B7628" w:rsidP="007D67E3">
      <w:pPr>
        <w:jc w:val="both"/>
      </w:pPr>
      <w:r>
        <w:br/>
      </w:r>
    </w:p>
    <w:p w:rsidR="007B7628" w:rsidRDefault="007B7628" w:rsidP="007B7628">
      <w:r>
        <w:br w:type="page"/>
      </w:r>
    </w:p>
    <w:p w:rsidR="007B7628" w:rsidRDefault="007B7628" w:rsidP="002302A3">
      <w:pPr>
        <w:pStyle w:val="Titre1"/>
      </w:pPr>
      <w:r>
        <w:lastRenderedPageBreak/>
        <w:t>Analyse par DT</w:t>
      </w:r>
    </w:p>
    <w:p w:rsidR="00C32EB9" w:rsidRDefault="007B7628" w:rsidP="007B7628">
      <w:pPr>
        <w:pStyle w:val="Titre2"/>
      </w:pPr>
      <w:r>
        <w:t>DTCE</w:t>
      </w:r>
    </w:p>
    <w:p w:rsidR="00B2587E" w:rsidRDefault="00C32EB9" w:rsidP="00B2587E">
      <w:r>
        <w:t xml:space="preserve">Les signalements OsmoseCracker concernant la DTCE sont visualisable sur l’Espace Collaboratif à l’URL : </w:t>
      </w:r>
    </w:p>
    <w:p w:rsidR="008764FC" w:rsidRPr="008764FC" w:rsidRDefault="008764FC" w:rsidP="008764FC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hyperlink r:id="rId14" w:history="1">
        <w:r w:rsidRPr="00322CC8">
          <w:rPr>
            <w:rStyle w:val="Lienhypertexte"/>
            <w:rFonts w:ascii="Calibri" w:eastAsia="Times New Roman" w:hAnsi="Calibri" w:cs="Calibri"/>
            <w:lang w:eastAsia="fr-FR"/>
          </w:rPr>
          <w:t>https://espacecollaboratif.ign.fr/georem/?territory=&amp;departements%5B%5D=01&amp;departements%5B%5D=03&amp;departements%5B%5D=07&amp;departements%5B%5D=15&amp;departements%5B%5D=26&amp;departements%5B%5D=38&amp;departements%5B%5D=42&amp;departements%5B%5D=43&amp;departements%5B%5D=63&amp;departements%5B%5D=69&amp;departements%5B%5D=69&amp;departements%5B%5D=73&amp;departements%5B%5D=74&amp;departements%5B%5D=21&amp;departements%5B%5D=25&amp;departements%5B%5D=39&amp;departements%5B%5D=5</w:t>
        </w:r>
        <w:r w:rsidRPr="00322CC8">
          <w:rPr>
            <w:rStyle w:val="Lienhypertexte"/>
            <w:rFonts w:ascii="Calibri" w:eastAsia="Times New Roman" w:hAnsi="Calibri" w:cs="Calibri"/>
            <w:lang w:eastAsia="fr-FR"/>
          </w:rPr>
          <w:t>8</w:t>
        </w:r>
        <w:r w:rsidRPr="00322CC8">
          <w:rPr>
            <w:rStyle w:val="Lienhypertexte"/>
            <w:rFonts w:ascii="Calibri" w:eastAsia="Times New Roman" w:hAnsi="Calibri" w:cs="Calibri"/>
            <w:lang w:eastAsia="fr-FR"/>
          </w:rPr>
          <w:t>&amp;departements%5B%5D=70&amp;departements%5B%5D=71&amp;departements%5B%5D=89&amp;departements%5B%5D=90&amp;openingDate=&amp;updatingDate=&amp;closingDate=&amp;inputDevice=&amp;comment=OsmoseCracker&amp;submit=&amp;author=&amp;commune=&amp;box=&amp;numberByPage=10&amp;_token=VIaKhvmBu-wr2mwsXpltOfl-ZfPAPnPmTK56FnDzlKw</w:t>
        </w:r>
      </w:hyperlink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:rsidR="00C32EB9" w:rsidRDefault="00B2587E" w:rsidP="00B2587E">
      <w:r>
        <w:t xml:space="preserve"> </w:t>
      </w:r>
    </w:p>
    <w:p w:rsidR="007B7628" w:rsidRDefault="007B7628" w:rsidP="00C32EB9">
      <w:r>
        <w:t> </w:t>
      </w:r>
    </w:p>
    <w:p w:rsidR="002302A3" w:rsidRDefault="002302A3" w:rsidP="002302A3">
      <w:pPr>
        <w:pStyle w:val="Titre3"/>
      </w:pPr>
      <w:r>
        <w:t xml:space="preserve">Signalements effectués en janvier </w:t>
      </w:r>
    </w:p>
    <w:p w:rsidR="007B7628" w:rsidRDefault="0033337B" w:rsidP="007B7628">
      <w:r>
        <w:t xml:space="preserve">Ce mois-ci, </w:t>
      </w:r>
      <w:r>
        <w:t xml:space="preserve">1 </w:t>
      </w:r>
      <w:r>
        <w:t xml:space="preserve"> signalement a été traité :</w:t>
      </w:r>
      <w:r>
        <w:rPr>
          <w:noProof/>
          <w:lang w:eastAsia="fr-FR"/>
        </w:rPr>
        <w:drawing>
          <wp:inline distT="0" distB="0" distL="0" distR="0" wp14:anchorId="2D37AAC0">
            <wp:extent cx="5419725" cy="2755900"/>
            <wp:effectExtent l="0" t="0" r="9525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02A3" w:rsidRDefault="002302A3" w:rsidP="007B7628"/>
    <w:p w:rsidR="002302A3" w:rsidRDefault="002302A3" w:rsidP="002302A3">
      <w:pPr>
        <w:pStyle w:val="Titre3"/>
      </w:pPr>
      <w:r>
        <w:t>Signalements depuis la mise en production</w:t>
      </w:r>
    </w:p>
    <w:p w:rsidR="007B7628" w:rsidRPr="007B7628" w:rsidRDefault="007B7628" w:rsidP="0033337B">
      <w:r>
        <w:t>Un total de 70 signalements on était traités depuis le lancement d’OsmoseCracker</w:t>
      </w:r>
      <w:r w:rsidR="00C32EB9">
        <w:t>.</w:t>
      </w:r>
      <w:r w:rsidR="0033337B" w:rsidRPr="0033337B">
        <w:rPr>
          <w:noProof/>
          <w:lang w:eastAsia="fr-FR"/>
        </w:rPr>
        <w:t xml:space="preserve"> </w:t>
      </w:r>
    </w:p>
    <w:p w:rsidR="000010CD" w:rsidRDefault="0033337B" w:rsidP="0033337B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4385907" wp14:editId="70BC201B">
            <wp:extent cx="4192227" cy="2644140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95" cy="264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02A3" w:rsidRDefault="002302A3" w:rsidP="002302A3">
      <w:pPr>
        <w:pStyle w:val="Titre3"/>
      </w:pPr>
      <w:r>
        <w:t>Signalements en attente</w:t>
      </w:r>
    </w:p>
    <w:p w:rsidR="002302A3" w:rsidRDefault="000010CD">
      <w:r>
        <w:t xml:space="preserve">Pas de signalement actuellement en </w:t>
      </w:r>
      <w:r w:rsidR="00715777">
        <w:t>attente</w:t>
      </w:r>
      <w:r w:rsidR="002B7E82">
        <w:t>.</w:t>
      </w:r>
    </w:p>
    <w:p w:rsidR="00C32EB9" w:rsidRDefault="00BF4F74" w:rsidP="00BF4F74">
      <w:pPr>
        <w:pStyle w:val="Titre3"/>
        <w:rPr>
          <w:rFonts w:eastAsiaTheme="minorHAnsi"/>
        </w:rPr>
      </w:pPr>
      <w:r>
        <w:rPr>
          <w:rFonts w:eastAsiaTheme="minorHAnsi"/>
        </w:rPr>
        <w:t>Exemple</w:t>
      </w:r>
    </w:p>
    <w:p w:rsidR="00BF4F74" w:rsidRDefault="005672E7" w:rsidP="00BF4F74">
      <w:hyperlink r:id="rId17" w:history="1">
        <w:r>
          <w:rPr>
            <w:rStyle w:val="Lienhypertexte"/>
          </w:rPr>
          <w:t>Signalement n°829611 - Espace Collaboratif IGN</w:t>
        </w:r>
      </w:hyperlink>
    </w:p>
    <w:p w:rsidR="005672E7" w:rsidRPr="00BF4F74" w:rsidRDefault="005672E7" w:rsidP="00BF4F74"/>
    <w:p w:rsidR="00C32EB9" w:rsidRDefault="000010CD" w:rsidP="000010CD">
      <w:pPr>
        <w:pStyle w:val="Titre2"/>
      </w:pPr>
      <w:r>
        <w:t>DTNOM</w:t>
      </w:r>
    </w:p>
    <w:p w:rsidR="008764FC" w:rsidRPr="008764FC" w:rsidRDefault="00C32EB9" w:rsidP="008764FC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Les signalements OsmoseCracker concernant la DTNOM  sont visualisable sur l’Espace Collaboratif à l’URL : </w:t>
      </w:r>
      <w:hyperlink r:id="rId18" w:history="1">
        <w:r w:rsidR="008764FC" w:rsidRPr="00322CC8">
          <w:rPr>
            <w:rStyle w:val="Lienhypertexte"/>
            <w:rFonts w:ascii="Calibri" w:eastAsia="Times New Roman" w:hAnsi="Calibri" w:cs="Calibri"/>
            <w:lang w:eastAsia="fr-FR"/>
          </w:rPr>
          <w:t>https://espacecollaboratif.ign.fr/georem/?territory=&amp;departements%5B%5D=08&amp;departements%5B%5D=10&amp;departements%5B%5D=51&amp;departements%5B%5D=52&amp;departements%5B%5D=54&amp;departements%5B%5D=55&amp;departements%5B%5D=57&amp;departements%5B%5D=67&amp;departements%5B%5D=68&amp;departements%5B%5D=88&amp;departements%5B%5D=14&amp;departements%5B%5D=27&amp;departements%5B%5D=50&amp;departements%5B%5D=61&amp;departements%5B%5D=76&amp;departements%5B%5D=971&amp;departements%5B%5D=974&amp;departements%5B%5D=976&amp;departements%5B%5D=972&amp;departements%5B%5D=973&amp;departemen</w:t>
        </w:r>
        <w:r w:rsidR="008764FC" w:rsidRPr="00322CC8">
          <w:rPr>
            <w:rStyle w:val="Lienhypertexte"/>
            <w:rFonts w:ascii="Calibri" w:eastAsia="Times New Roman" w:hAnsi="Calibri" w:cs="Calibri"/>
            <w:lang w:eastAsia="fr-FR"/>
          </w:rPr>
          <w:t>t</w:t>
        </w:r>
        <w:r w:rsidR="008764FC" w:rsidRPr="00322CC8">
          <w:rPr>
            <w:rStyle w:val="Lienhypertexte"/>
            <w:rFonts w:ascii="Calibri" w:eastAsia="Times New Roman" w:hAnsi="Calibri" w:cs="Calibri"/>
            <w:lang w:eastAsia="fr-FR"/>
          </w:rPr>
          <w:t>s%5B%5D=977&amp;departements%5B%5D=978&amp;openingDate=&amp;updatingDate=&amp;closingDate=&amp;inputDevice=&amp;comment=OsmoseCracker&amp;submit=&amp;author=&amp;commune=&amp;box=&amp;numberByPage=10&amp;_token=VIaKhvmBu-wr2mwsXpltOfl-ZfPAPnPmTK56FnDzlKw</w:t>
        </w:r>
      </w:hyperlink>
      <w:r w:rsidR="008764FC"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:rsidR="00C32EB9" w:rsidRDefault="00C32EB9" w:rsidP="00C32EB9"/>
    <w:p w:rsidR="00C32EB9" w:rsidRDefault="00C32EB9" w:rsidP="00C32EB9"/>
    <w:p w:rsidR="002302A3" w:rsidRDefault="002302A3" w:rsidP="002302A3">
      <w:pPr>
        <w:pStyle w:val="Titre3"/>
      </w:pPr>
      <w:r>
        <w:t xml:space="preserve">Signalements effectués en janvier </w:t>
      </w:r>
    </w:p>
    <w:p w:rsidR="000010CD" w:rsidRPr="007B7628" w:rsidRDefault="002B7E82" w:rsidP="000010CD">
      <w:r>
        <w:t xml:space="preserve">Ce mois 17 signalements ont </w:t>
      </w:r>
      <w:r w:rsidR="000010CD">
        <w:t xml:space="preserve"> </w:t>
      </w:r>
      <w:r>
        <w:t>été</w:t>
      </w:r>
      <w:r w:rsidR="000010CD">
        <w:t xml:space="preserve"> traités :</w:t>
      </w:r>
    </w:p>
    <w:p w:rsidR="000010CD" w:rsidRDefault="0033337B" w:rsidP="000010CD">
      <w:r>
        <w:rPr>
          <w:noProof/>
          <w:lang w:eastAsia="fr-FR"/>
        </w:rPr>
        <w:lastRenderedPageBreak/>
        <w:drawing>
          <wp:inline distT="0" distB="0" distL="0" distR="0" wp14:anchorId="60D46CAD">
            <wp:extent cx="4584700" cy="2755900"/>
            <wp:effectExtent l="0" t="0" r="635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02A3" w:rsidRDefault="002302A3" w:rsidP="000010CD">
      <w:pPr>
        <w:jc w:val="both"/>
      </w:pPr>
    </w:p>
    <w:p w:rsidR="002302A3" w:rsidRDefault="002302A3" w:rsidP="002302A3">
      <w:pPr>
        <w:pStyle w:val="Titre3"/>
      </w:pPr>
      <w:r>
        <w:t>Signalements depuis la mise en production</w:t>
      </w:r>
    </w:p>
    <w:p w:rsidR="008764FC" w:rsidRPr="007B7628" w:rsidRDefault="008764FC" w:rsidP="008764FC">
      <w:r>
        <w:t xml:space="preserve">Un total de </w:t>
      </w:r>
      <w:r>
        <w:t>17</w:t>
      </w:r>
      <w:r>
        <w:t xml:space="preserve"> signalements on était traités depuis le lancement d’OsmoseCracker.</w:t>
      </w:r>
    </w:p>
    <w:p w:rsidR="00342E34" w:rsidRPr="00CF7963" w:rsidRDefault="00CF7963" w:rsidP="002302A3">
      <w:pPr>
        <w:rPr>
          <w:i/>
        </w:rPr>
      </w:pPr>
      <w:r w:rsidRPr="00CF7963">
        <w:rPr>
          <w:i/>
        </w:rPr>
        <w:t>Première mois de la mise en production, donc pas de graphique ce mois.</w:t>
      </w:r>
    </w:p>
    <w:p w:rsidR="002302A3" w:rsidRDefault="002302A3" w:rsidP="002302A3">
      <w:pPr>
        <w:pStyle w:val="Titre3"/>
      </w:pPr>
      <w:r>
        <w:t>Signalements en attente</w:t>
      </w:r>
    </w:p>
    <w:p w:rsidR="000010CD" w:rsidRDefault="000010CD" w:rsidP="000010CD">
      <w:pPr>
        <w:jc w:val="both"/>
      </w:pPr>
      <w:r>
        <w:t>1 signalement actuellement en attente</w:t>
      </w:r>
      <w:r w:rsidR="00C32EB9">
        <w:t xml:space="preserve"> de traitement.</w:t>
      </w:r>
    </w:p>
    <w:p w:rsidR="00BF4F74" w:rsidRPr="008C498B" w:rsidRDefault="00BF4F74" w:rsidP="000010CD">
      <w:pPr>
        <w:jc w:val="both"/>
      </w:pPr>
    </w:p>
    <w:p w:rsidR="00BF4F74" w:rsidRDefault="00BF4F74" w:rsidP="00BF4F74">
      <w:pPr>
        <w:pStyle w:val="Titre3"/>
        <w:rPr>
          <w:rFonts w:eastAsiaTheme="minorHAnsi"/>
        </w:rPr>
      </w:pPr>
      <w:r>
        <w:rPr>
          <w:rFonts w:eastAsiaTheme="minorHAnsi"/>
        </w:rPr>
        <w:t>Exemple</w:t>
      </w:r>
    </w:p>
    <w:p w:rsidR="007B7628" w:rsidRDefault="005672E7" w:rsidP="007D67E3">
      <w:pPr>
        <w:jc w:val="both"/>
      </w:pPr>
      <w:hyperlink r:id="rId20" w:history="1">
        <w:r>
          <w:rPr>
            <w:rStyle w:val="Lienhypertexte"/>
          </w:rPr>
          <w:t>Signalement n°835949 - Espace Collaboratif IGN</w:t>
        </w:r>
      </w:hyperlink>
    </w:p>
    <w:p w:rsidR="00A711A7" w:rsidRDefault="00A711A7" w:rsidP="007D67E3">
      <w:pPr>
        <w:jc w:val="both"/>
      </w:pPr>
    </w:p>
    <w:p w:rsidR="000010CD" w:rsidRDefault="000010CD" w:rsidP="000010CD">
      <w:pPr>
        <w:pStyle w:val="Titre2"/>
      </w:pPr>
      <w:r>
        <w:t>DTSE</w:t>
      </w:r>
    </w:p>
    <w:p w:rsidR="008764FC" w:rsidRPr="008764FC" w:rsidRDefault="00C32EB9" w:rsidP="008764FC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Les signalements OsmoseCracker concernant la DTSE sont visualisable sur l’Espace Collaboratif à l’URL : </w:t>
      </w:r>
      <w:hyperlink r:id="rId21" w:history="1">
        <w:r w:rsidR="008764FC" w:rsidRPr="00322CC8">
          <w:rPr>
            <w:rStyle w:val="Lienhypertexte"/>
            <w:rFonts w:ascii="Calibri" w:eastAsia="Times New Roman" w:hAnsi="Calibri" w:cs="Calibri"/>
            <w:lang w:eastAsia="fr-FR"/>
          </w:rPr>
          <w:t>https://espacecollaboratif.ign.fr/georem/?territory=&amp;departements%5B%5D=04&amp;departements%5B%5D=05&amp;departements%5B%5D=06&amp;departements%5B%5D=11&amp;departements%5B%5D=13&amp;departements%5B%5D=30&amp;departements%5B%5D=34&amp;departements%5B%5D=48&amp;departements%5B%5D=66&amp;departements%5B%5D=83&amp;departements%5B%5D=84&amp;departements%5B%5D=2A&amp;departements%5B%5D=2B&amp;</w:t>
        </w:r>
        <w:r w:rsidR="008764FC" w:rsidRPr="00322CC8">
          <w:rPr>
            <w:rStyle w:val="Lienhypertexte"/>
            <w:rFonts w:ascii="Calibri" w:eastAsia="Times New Roman" w:hAnsi="Calibri" w:cs="Calibri"/>
            <w:lang w:eastAsia="fr-FR"/>
          </w:rPr>
          <w:t>o</w:t>
        </w:r>
        <w:r w:rsidR="008764FC" w:rsidRPr="00322CC8">
          <w:rPr>
            <w:rStyle w:val="Lienhypertexte"/>
            <w:rFonts w:ascii="Calibri" w:eastAsia="Times New Roman" w:hAnsi="Calibri" w:cs="Calibri"/>
            <w:lang w:eastAsia="fr-FR"/>
          </w:rPr>
          <w:t>peningDate=&amp;updatingDate=&amp;closingDate=&amp;inputDevice=&amp;comment=OsmoseCracker&amp;submit=&amp;author=&amp;commune=&amp;box=&amp;numberByPage=10&amp;_token=VIaKhvmBu-wr2mwsXpltOfl-ZfPAPnPmTK56FnDzlKw</w:t>
        </w:r>
      </w:hyperlink>
      <w:r w:rsidR="008764FC"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:rsidR="00C32EB9" w:rsidRPr="00C32EB9" w:rsidRDefault="008764FC" w:rsidP="00C32EB9">
      <w:r>
        <w:t xml:space="preserve"> </w:t>
      </w:r>
    </w:p>
    <w:p w:rsidR="002302A3" w:rsidRDefault="002302A3" w:rsidP="002302A3">
      <w:pPr>
        <w:pStyle w:val="Titre3"/>
      </w:pPr>
      <w:r>
        <w:t xml:space="preserve">Signalements effectués en janvier </w:t>
      </w:r>
    </w:p>
    <w:p w:rsidR="000010CD" w:rsidRDefault="000010CD" w:rsidP="000010CD">
      <w:r>
        <w:t xml:space="preserve">Ce mois aucun signalement </w:t>
      </w:r>
      <w:r w:rsidR="002B7E82">
        <w:t>n’</w:t>
      </w:r>
      <w:r>
        <w:t xml:space="preserve">a </w:t>
      </w:r>
      <w:r w:rsidR="002B7E82">
        <w:t>été traité</w:t>
      </w:r>
      <w:r>
        <w:t>.</w:t>
      </w:r>
    </w:p>
    <w:p w:rsidR="002302A3" w:rsidRDefault="002302A3" w:rsidP="002302A3">
      <w:pPr>
        <w:pStyle w:val="Titre3"/>
      </w:pPr>
      <w:r>
        <w:lastRenderedPageBreak/>
        <w:t>Signalements depuis la mise en production</w:t>
      </w:r>
    </w:p>
    <w:p w:rsidR="00342E34" w:rsidRDefault="00342E34" w:rsidP="00342E34"/>
    <w:p w:rsidR="00342E34" w:rsidRDefault="00CF7963" w:rsidP="00342E34">
      <w:pPr>
        <w:rPr>
          <w:i/>
        </w:rPr>
      </w:pPr>
      <w:r w:rsidRPr="00CF7963">
        <w:rPr>
          <w:i/>
        </w:rPr>
        <w:t>Première mois de la mise en production, donc pas de graphique ce mois.</w:t>
      </w:r>
    </w:p>
    <w:p w:rsidR="00CF7963" w:rsidRPr="00342E34" w:rsidRDefault="00CF7963" w:rsidP="00342E34"/>
    <w:p w:rsidR="002302A3" w:rsidRDefault="002302A3" w:rsidP="002302A3">
      <w:pPr>
        <w:pStyle w:val="Titre3"/>
      </w:pPr>
      <w:r>
        <w:t>Signalements en attente</w:t>
      </w:r>
    </w:p>
    <w:p w:rsidR="000010CD" w:rsidRDefault="000010CD" w:rsidP="000010CD">
      <w:r>
        <w:t>4 signalement</w:t>
      </w:r>
      <w:r w:rsidR="00715777">
        <w:t>s</w:t>
      </w:r>
      <w:r>
        <w:t xml:space="preserve"> actuellement en attente</w:t>
      </w:r>
      <w:r w:rsidR="00342E34" w:rsidRPr="00342E34">
        <w:t xml:space="preserve"> </w:t>
      </w:r>
      <w:r w:rsidR="00342E34">
        <w:t>de traitement.</w:t>
      </w:r>
    </w:p>
    <w:p w:rsidR="00342E34" w:rsidRDefault="00342E34" w:rsidP="000010CD"/>
    <w:p w:rsidR="00BF4F74" w:rsidRDefault="00BF4F74" w:rsidP="00BF4F74">
      <w:pPr>
        <w:pStyle w:val="Titre3"/>
        <w:rPr>
          <w:rFonts w:eastAsiaTheme="minorHAnsi"/>
        </w:rPr>
      </w:pPr>
      <w:r>
        <w:rPr>
          <w:rFonts w:eastAsiaTheme="minorHAnsi"/>
        </w:rPr>
        <w:t>Exemple</w:t>
      </w:r>
    </w:p>
    <w:p w:rsidR="00BF4F74" w:rsidRDefault="00A711A7" w:rsidP="000010CD">
      <w:hyperlink r:id="rId22" w:history="1">
        <w:r>
          <w:rPr>
            <w:rStyle w:val="Lienhypertexte"/>
          </w:rPr>
          <w:t>Signalement n°839661 - Espace Collaboratif IGN</w:t>
        </w:r>
      </w:hyperlink>
    </w:p>
    <w:p w:rsidR="000010CD" w:rsidRDefault="000010CD" w:rsidP="000010CD"/>
    <w:p w:rsidR="000010CD" w:rsidRDefault="000010CD" w:rsidP="000010CD">
      <w:pPr>
        <w:pStyle w:val="Titre2"/>
      </w:pPr>
      <w:r>
        <w:t>DTGO</w:t>
      </w:r>
    </w:p>
    <w:p w:rsidR="008764FC" w:rsidRPr="008764FC" w:rsidRDefault="00C32EB9" w:rsidP="008764FC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Les signalements OsmoseCracker concernant la DTGO sont visualisable sur l’Espace Collaboratif à l’URL : </w:t>
      </w:r>
      <w:hyperlink r:id="rId23" w:history="1">
        <w:r w:rsidR="008764FC" w:rsidRPr="00322CC8">
          <w:rPr>
            <w:rStyle w:val="Lienhypertexte"/>
            <w:rFonts w:ascii="Calibri" w:eastAsia="Times New Roman" w:hAnsi="Calibri" w:cs="Calibri"/>
            <w:lang w:eastAsia="fr-FR"/>
          </w:rPr>
          <w:t>https://espacecollaboratif.ign.fr/georem/?territory=&amp;departements%5B%5D=18&amp;departements%5B%5D=28&amp;departements%5B%5D=36&amp;departements%5B%5D=37&amp;departements%5B%5D=41&amp;departements%5B%5D=45&amp;departements%5B%5D=85&amp;openingDate=&amp;updatingDate=&amp;closingDate=&amp;inputDevice=&amp;comment=Osmose</w:t>
        </w:r>
        <w:r w:rsidR="008764FC" w:rsidRPr="00322CC8">
          <w:rPr>
            <w:rStyle w:val="Lienhypertexte"/>
            <w:rFonts w:ascii="Calibri" w:eastAsia="Times New Roman" w:hAnsi="Calibri" w:cs="Calibri"/>
            <w:lang w:eastAsia="fr-FR"/>
          </w:rPr>
          <w:t>C</w:t>
        </w:r>
        <w:r w:rsidR="008764FC" w:rsidRPr="00322CC8">
          <w:rPr>
            <w:rStyle w:val="Lienhypertexte"/>
            <w:rFonts w:ascii="Calibri" w:eastAsia="Times New Roman" w:hAnsi="Calibri" w:cs="Calibri"/>
            <w:lang w:eastAsia="fr-FR"/>
          </w:rPr>
          <w:t>racker&amp;submit=&amp;author=&amp;commune=&amp;box=&amp;numberByPage=10&amp;_token=VIaKhvmBu-wr2mwsXpltOfl-ZfPAPnPmTK56FnDzlKw</w:t>
        </w:r>
      </w:hyperlink>
      <w:r w:rsidR="008764FC">
        <w:rPr>
          <w:rFonts w:ascii="Calibri" w:eastAsia="Times New Roman" w:hAnsi="Calibri" w:cs="Calibri"/>
          <w:color w:val="000000"/>
          <w:lang w:eastAsia="fr-FR"/>
        </w:rPr>
        <w:t xml:space="preserve"> </w:t>
      </w:r>
    </w:p>
    <w:p w:rsidR="00C32EB9" w:rsidRDefault="00C32EB9" w:rsidP="00C32EB9"/>
    <w:p w:rsidR="00C32EB9" w:rsidRPr="00C32EB9" w:rsidRDefault="00C32EB9" w:rsidP="00C32EB9"/>
    <w:p w:rsidR="002302A3" w:rsidRDefault="002302A3" w:rsidP="002302A3">
      <w:pPr>
        <w:pStyle w:val="Titre3"/>
      </w:pPr>
      <w:r>
        <w:t xml:space="preserve">Signalements effectués en janvier </w:t>
      </w:r>
    </w:p>
    <w:p w:rsidR="000010CD" w:rsidRDefault="002B7E82" w:rsidP="000010CD">
      <w:r>
        <w:t>Ce mois aucun signalement n’a été traité</w:t>
      </w:r>
      <w:r w:rsidR="000010CD">
        <w:t>.</w:t>
      </w:r>
    </w:p>
    <w:p w:rsidR="00C32EB9" w:rsidRDefault="00C32EB9" w:rsidP="000010CD"/>
    <w:p w:rsidR="002302A3" w:rsidRDefault="002302A3" w:rsidP="002302A3">
      <w:pPr>
        <w:pStyle w:val="Titre3"/>
      </w:pPr>
      <w:r>
        <w:t>Signalements depuis la mise en production</w:t>
      </w:r>
    </w:p>
    <w:p w:rsidR="00CF7963" w:rsidRPr="00CF7963" w:rsidRDefault="00CF7963" w:rsidP="00CF7963"/>
    <w:p w:rsidR="002302A3" w:rsidRDefault="00CF7963" w:rsidP="000010CD">
      <w:pPr>
        <w:rPr>
          <w:i/>
        </w:rPr>
      </w:pPr>
      <w:r w:rsidRPr="00CF7963">
        <w:rPr>
          <w:i/>
        </w:rPr>
        <w:t>Première mois de la mise en production, donc pas de graphique ce mois.</w:t>
      </w:r>
    </w:p>
    <w:p w:rsidR="00CF7963" w:rsidRPr="00CF7963" w:rsidRDefault="00CF7963" w:rsidP="000010CD">
      <w:pPr>
        <w:rPr>
          <w:i/>
        </w:rPr>
      </w:pPr>
    </w:p>
    <w:p w:rsidR="002302A3" w:rsidRDefault="002302A3" w:rsidP="002302A3">
      <w:pPr>
        <w:pStyle w:val="Titre3"/>
      </w:pPr>
      <w:r>
        <w:t>Signalements en attente</w:t>
      </w:r>
    </w:p>
    <w:p w:rsidR="000010CD" w:rsidRDefault="000010CD" w:rsidP="000010CD">
      <w:r>
        <w:t>5 signalement</w:t>
      </w:r>
      <w:r w:rsidR="00715777">
        <w:t>s</w:t>
      </w:r>
      <w:r>
        <w:t xml:space="preserve"> actuellement en </w:t>
      </w:r>
      <w:r w:rsidR="00715777">
        <w:t>attente</w:t>
      </w:r>
      <w:r w:rsidR="00C461FF">
        <w:t xml:space="preserve"> de traitement.</w:t>
      </w:r>
    </w:p>
    <w:p w:rsidR="00BF4F74" w:rsidRDefault="00BF4F74" w:rsidP="00BF4F74">
      <w:pPr>
        <w:pStyle w:val="Titre3"/>
        <w:rPr>
          <w:rFonts w:eastAsiaTheme="minorHAnsi"/>
        </w:rPr>
      </w:pPr>
      <w:r>
        <w:rPr>
          <w:rFonts w:eastAsiaTheme="minorHAnsi"/>
        </w:rPr>
        <w:t>Exemple</w:t>
      </w:r>
    </w:p>
    <w:p w:rsidR="00BF4F74" w:rsidRDefault="00A711A7" w:rsidP="000010CD">
      <w:hyperlink r:id="rId24" w:history="1">
        <w:r>
          <w:rPr>
            <w:rStyle w:val="Lienhypertexte"/>
          </w:rPr>
          <w:t>Signalement n°835691 - Espace Collaboratif IGN</w:t>
        </w:r>
      </w:hyperlink>
    </w:p>
    <w:p w:rsidR="000010CD" w:rsidRPr="008C498B" w:rsidRDefault="000010CD" w:rsidP="007D67E3">
      <w:pPr>
        <w:jc w:val="both"/>
      </w:pPr>
    </w:p>
    <w:p w:rsidR="007D67E3" w:rsidRPr="008C498B" w:rsidRDefault="007D67E3" w:rsidP="007D67E3">
      <w:pPr>
        <w:pStyle w:val="Titre1"/>
      </w:pPr>
      <w:r w:rsidRPr="008C498B">
        <w:lastRenderedPageBreak/>
        <w:t>Rapport d’Erreur</w:t>
      </w:r>
    </w:p>
    <w:p w:rsidR="007D67E3" w:rsidRPr="008C498B" w:rsidRDefault="005940FF" w:rsidP="007D67E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3989F346" wp14:editId="5134AF6D">
            <wp:extent cx="5760720" cy="1747937"/>
            <wp:effectExtent l="0" t="0" r="0" b="508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CD" w:rsidRDefault="000010CD" w:rsidP="000010CD">
      <w:pPr>
        <w:pStyle w:val="Titre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010C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Tout le jour, le programme est exécuté une fois pour chaque DT. Le graphique ci-dessus globalise 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es exécutions et leurs erreurs</w:t>
      </w:r>
      <w:r w:rsidR="006803B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. </w:t>
      </w:r>
      <w:r w:rsidR="006803B2" w:rsidRPr="006803B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Pour rappel, toutes les exécutions vérifient que les objets osmose des jours précédents soient connus de notre base de données, sinon une reprise sur incident est automatiquement faite.</w:t>
      </w:r>
    </w:p>
    <w:p w:rsidR="00A227E3" w:rsidRDefault="00A227E3" w:rsidP="00A711A7">
      <w:r>
        <w:t>En janvier, s</w:t>
      </w:r>
      <w:r w:rsidR="000010CD" w:rsidRPr="000010CD">
        <w:t>eulement 6 jours</w:t>
      </w:r>
      <w:r>
        <w:t xml:space="preserve"> ont eu une erreur lancement </w:t>
      </w:r>
      <w:r w:rsidR="00E7648C">
        <w:t>d’OsmoseCracker.</w:t>
      </w:r>
      <w:r>
        <w:t xml:space="preserve"> </w:t>
      </w:r>
      <w:r w:rsidR="000010CD" w:rsidRPr="000010CD">
        <w:t xml:space="preserve"> 4 erreurs sont des time out 1 lié au serveur d’Osmose</w:t>
      </w:r>
      <w:r>
        <w:t>,</w:t>
      </w:r>
      <w:r w:rsidR="000010CD" w:rsidRPr="000010CD">
        <w:t xml:space="preserve"> 3 liées à la connexion internet à l’IGN. Les 2 dernières erreurs sont pour une liée au bug dû au </w:t>
      </w:r>
      <w:r>
        <w:t>changement de nom de variables E</w:t>
      </w:r>
      <w:r w:rsidR="000010CD" w:rsidRPr="000010CD">
        <w:t>space</w:t>
      </w:r>
      <w:r>
        <w:t xml:space="preserve"> C</w:t>
      </w:r>
      <w:r w:rsidR="000010CD" w:rsidRPr="000010CD">
        <w:t>o</w:t>
      </w:r>
      <w:r>
        <w:t>llaboratif</w:t>
      </w:r>
      <w:r w:rsidR="000010CD" w:rsidRPr="000010CD">
        <w:t xml:space="preserve"> que nous avons résolu et l’autre à un mauvais paramétrage corrigé. </w:t>
      </w:r>
      <w:r w:rsidR="000010CD" w:rsidRPr="000010CD">
        <w:rPr>
          <w:u w:val="single"/>
        </w:rPr>
        <w:t>Donc pas d’erreur grave</w:t>
      </w:r>
    </w:p>
    <w:p w:rsidR="00CF7963" w:rsidRDefault="000010CD" w:rsidP="00CF7963">
      <w:r w:rsidRPr="000010CD">
        <w:t>Bug humain lors du passage en production,  la valeur NA dans le tableau des départements à mettre en production a été interprétée comme « les départements de Nouvelle Acquitaine</w:t>
      </w:r>
      <w:bookmarkStart w:id="0" w:name="_GoBack"/>
      <w:bookmarkEnd w:id="0"/>
      <w:r w:rsidRPr="000010CD">
        <w:t xml:space="preserve"> » ; cela a été corrigé dans les lancements quotidiens.</w:t>
      </w:r>
    </w:p>
    <w:p w:rsidR="00A711A7" w:rsidRDefault="00A711A7" w:rsidP="00A711A7">
      <w:pPr>
        <w:rPr>
          <w:b/>
          <w:bCs/>
        </w:rPr>
      </w:pPr>
      <w:r w:rsidRPr="00A711A7">
        <w:t>Les signalements du 18 janvier présentent une description inexploitable en raison d'une erreur de programmation. Le problème a été résolu.</w:t>
      </w:r>
    </w:p>
    <w:p w:rsidR="00FF27B6" w:rsidRPr="008C498B" w:rsidRDefault="00FF27B6" w:rsidP="000010CD">
      <w:pPr>
        <w:pStyle w:val="Titre1"/>
      </w:pPr>
      <w:r w:rsidRPr="008C498B">
        <w:t>Anomalie nombre de signalement « valide »</w:t>
      </w:r>
    </w:p>
    <w:p w:rsidR="009A45B0" w:rsidRPr="008C498B" w:rsidRDefault="009A45B0" w:rsidP="009A45B0">
      <w:r w:rsidRPr="000D5C36">
        <w:t>Nous avons remarqué que certains signalements statués « valides » ne devraient pas l’être</w:t>
      </w:r>
      <w:r w:rsidR="001C7F9B" w:rsidRPr="000D5C36">
        <w:t>.</w:t>
      </w:r>
      <w:r w:rsidRPr="000D5C36">
        <w:t xml:space="preserve"> </w:t>
      </w:r>
      <w:r w:rsidR="001C7F9B" w:rsidRPr="000D5C36">
        <w:t>E</w:t>
      </w:r>
      <w:r w:rsidRPr="000D5C36">
        <w:t>n effet certains commentaires mis par le collecteur informent que le signalement n’est pas bon, mais le statut est quand même « valide »</w:t>
      </w:r>
      <w:r w:rsidR="001C7F9B" w:rsidRPr="000D5C36">
        <w:t>. Dès lors, toutes</w:t>
      </w:r>
      <w:r w:rsidRPr="000D5C36">
        <w:t xml:space="preserve"> nos statistiques du mois de janvier ne sont donc pas bonnes. Nous pensons donc en retirer ce mois de nos statistiques pour ne pas le biaiser.</w:t>
      </w:r>
    </w:p>
    <w:p w:rsidR="009A45B0" w:rsidRPr="008C498B" w:rsidRDefault="009A45B0" w:rsidP="001C7F9B">
      <w:r w:rsidRPr="000D5C36">
        <w:t xml:space="preserve">Exemple de commentaire de signalement </w:t>
      </w:r>
      <w:r w:rsidR="001C7F9B" w:rsidRPr="000D5C36">
        <w:t>de statut « </w:t>
      </w:r>
      <w:r w:rsidRPr="000D5C36">
        <w:t>valide</w:t>
      </w:r>
      <w:r w:rsidR="001C7F9B" w:rsidRPr="000D5C36">
        <w:t> » au lieu de « </w:t>
      </w:r>
      <w:r w:rsidR="001C7F9B" w:rsidRPr="008C498B">
        <w:t>reject0 / Rejeté (hors de propos) »</w:t>
      </w:r>
      <w:r w:rsidRPr="000D5C36">
        <w:t xml:space="preserve"> :</w:t>
      </w:r>
    </w:p>
    <w:p w:rsidR="00FF27B6" w:rsidRPr="000D5C36" w:rsidRDefault="006338A6" w:rsidP="009A45B0">
      <w:r w:rsidRPr="000D5C36">
        <w:rPr>
          <w:noProof/>
          <w:lang w:eastAsia="fr-FR"/>
        </w:rPr>
        <w:drawing>
          <wp:inline distT="0" distB="0" distL="0" distR="0" wp14:anchorId="27294EF2" wp14:editId="76C65781">
            <wp:extent cx="2322357" cy="1132114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t="31803"/>
                    <a:stretch/>
                  </pic:blipFill>
                  <pic:spPr bwMode="auto">
                    <a:xfrm>
                      <a:off x="0" y="0"/>
                      <a:ext cx="2324101" cy="1132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8A6" w:rsidRPr="008C498B" w:rsidRDefault="006338A6" w:rsidP="007D67E3">
      <w:r w:rsidRPr="000D5C36">
        <w:rPr>
          <w:noProof/>
          <w:lang w:eastAsia="fr-FR"/>
        </w:rPr>
        <w:drawing>
          <wp:inline distT="0" distB="0" distL="0" distR="0" wp14:anchorId="4B3009CC" wp14:editId="0CF4B60C">
            <wp:extent cx="2324100" cy="36385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5903" cy="36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E3" w:rsidRPr="00AC0692" w:rsidRDefault="00A96C5D" w:rsidP="007D67E3">
      <w:pPr>
        <w:pStyle w:val="Titre1"/>
      </w:pPr>
      <w:r w:rsidRPr="008C498B">
        <w:lastRenderedPageBreak/>
        <w:t>Mise en production</w:t>
      </w:r>
    </w:p>
    <w:p w:rsidR="009A45B0" w:rsidRPr="00AC0692" w:rsidRDefault="009A45B0" w:rsidP="009A45B0"/>
    <w:p w:rsidR="009A45B0" w:rsidRPr="000D5C36" w:rsidRDefault="009A45B0" w:rsidP="009A45B0">
      <w:pPr>
        <w:jc w:val="both"/>
      </w:pPr>
      <w:r w:rsidRPr="000D5C36">
        <w:t>Les collectivités territoriales à statut particulier de Saint-Barthélemy et de Saint-Martin ne sont pas des communes. Les objets correspondants ne sont donc plus diffusés dans les classes Commune, Département et Région.</w:t>
      </w:r>
    </w:p>
    <w:p w:rsidR="00A96C5D" w:rsidRPr="000D5C36" w:rsidRDefault="009A45B0" w:rsidP="009A45B0">
      <w:pPr>
        <w:jc w:val="both"/>
      </w:pPr>
      <w:r w:rsidRPr="000D5C36">
        <w:t xml:space="preserve">Nous avons donc modifié le programme pour </w:t>
      </w:r>
      <w:r w:rsidR="001C7F9B" w:rsidRPr="000D5C36">
        <w:t xml:space="preserve">pouvoir </w:t>
      </w:r>
      <w:r w:rsidRPr="000D5C36">
        <w:t xml:space="preserve">prendre en compte tous les départements </w:t>
      </w:r>
      <w:r w:rsidR="001C7F9B" w:rsidRPr="000D5C36">
        <w:t xml:space="preserve">et pseudo-départements, correspondants au niveau départental </w:t>
      </w:r>
      <w:r w:rsidRPr="000D5C36">
        <w:t>au  sens service</w:t>
      </w:r>
      <w:r w:rsidR="001C7F9B" w:rsidRPr="000D5C36">
        <w:t>s</w:t>
      </w:r>
      <w:r w:rsidRPr="000D5C36">
        <w:t xml:space="preserve"> de l’État</w:t>
      </w:r>
      <w:r w:rsidR="001C7F9B" w:rsidRPr="000D5C36">
        <w:t>.</w:t>
      </w:r>
    </w:p>
    <w:p w:rsidR="00F3524D" w:rsidRDefault="003F728E" w:rsidP="007D67E3">
      <w:pPr>
        <w:rPr>
          <w:ins w:id="1" w:author="Gabriel Bregand" w:date="2024-02-07T13:58:00Z"/>
          <w:color w:val="1F497D"/>
        </w:rPr>
      </w:pPr>
      <w:r w:rsidRPr="008C498B">
        <w:t xml:space="preserve">En février, DT-SE a </w:t>
      </w:r>
      <w:r w:rsidR="003402BD">
        <w:t>ajouté</w:t>
      </w:r>
      <w:r w:rsidRPr="008C498B">
        <w:t xml:space="preserve"> les départements </w:t>
      </w:r>
      <w:r w:rsidR="000D5C36">
        <w:t xml:space="preserve">de </w:t>
      </w:r>
      <w:r w:rsidR="000D5C36" w:rsidRPr="003402BD">
        <w:rPr>
          <w:color w:val="000000" w:themeColor="text1"/>
        </w:rPr>
        <w:t xml:space="preserve">leur région </w:t>
      </w:r>
      <w:r w:rsidR="000D5C36" w:rsidRPr="003402BD">
        <w:rPr>
          <w:b/>
          <w:color w:val="000000" w:themeColor="text1"/>
        </w:rPr>
        <w:t>Ex-Languedoc-Roussillon, PACA et Corse</w:t>
      </w:r>
    </w:p>
    <w:p w:rsidR="00F3524D" w:rsidRPr="008C498B" w:rsidRDefault="00F3524D" w:rsidP="007D67E3"/>
    <w:p w:rsidR="003F728E" w:rsidRDefault="003F728E" w:rsidP="007D67E3">
      <w:r w:rsidRPr="008C498B">
        <w:t>Sont donc en production :</w:t>
      </w:r>
    </w:p>
    <w:tbl>
      <w:tblPr>
        <w:tblStyle w:val="Grilledutableau"/>
        <w:tblW w:w="9496" w:type="dxa"/>
        <w:tblInd w:w="63" w:type="dxa"/>
        <w:tblLook w:val="04A0" w:firstRow="1" w:lastRow="0" w:firstColumn="1" w:lastColumn="0" w:noHBand="0" w:noVBand="1"/>
      </w:tblPr>
      <w:tblGrid>
        <w:gridCol w:w="2030"/>
        <w:gridCol w:w="3006"/>
        <w:gridCol w:w="2806"/>
        <w:gridCol w:w="1654"/>
      </w:tblGrid>
      <w:tr w:rsidR="00F3524D" w:rsidRPr="00F3524D" w:rsidTr="00F3524D">
        <w:tc>
          <w:tcPr>
            <w:tcW w:w="2030" w:type="dxa"/>
            <w:hideMark/>
          </w:tcPr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DT</w:t>
            </w:r>
          </w:p>
        </w:tc>
        <w:tc>
          <w:tcPr>
            <w:tcW w:w="3006" w:type="dxa"/>
            <w:hideMark/>
          </w:tcPr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Paramètre Région</w:t>
            </w:r>
          </w:p>
        </w:tc>
        <w:tc>
          <w:tcPr>
            <w:tcW w:w="2806" w:type="dxa"/>
            <w:hideMark/>
          </w:tcPr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Paramètre Département</w:t>
            </w:r>
          </w:p>
        </w:tc>
        <w:tc>
          <w:tcPr>
            <w:tcW w:w="1654" w:type="dxa"/>
            <w:hideMark/>
          </w:tcPr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Commentaire</w:t>
            </w:r>
          </w:p>
        </w:tc>
      </w:tr>
      <w:tr w:rsidR="00F3524D" w:rsidRPr="00F3524D" w:rsidTr="00F3524D">
        <w:tc>
          <w:tcPr>
            <w:tcW w:w="2030" w:type="dxa"/>
            <w:hideMark/>
          </w:tcPr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Eliane Roos</w:t>
            </w:r>
          </w:p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Direction territoriale Nord-Est (DT-NE) devenue DTNOM</w:t>
            </w:r>
          </w:p>
        </w:tc>
        <w:tc>
          <w:tcPr>
            <w:tcW w:w="3006" w:type="dxa"/>
            <w:hideMark/>
          </w:tcPr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Grand Est</w:t>
            </w:r>
          </w:p>
          <w:p w:rsidR="00F3524D" w:rsidRPr="00F3524D" w:rsidRDefault="00F3524D" w:rsidP="00CA46A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Ardennes (08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Aube (10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Marne (51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Haute-Marne (52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Meurthe-et-Moselle (54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Meuse (55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Moselle (57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Collectivité européenne d'Alsace (67/68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Vosges (88)</w:t>
            </w:r>
          </w:p>
          <w:p w:rsidR="00CA46AE" w:rsidRDefault="00F3524D" w:rsidP="00CA46A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Normandie</w:t>
            </w:r>
          </w:p>
          <w:p w:rsidR="00F3524D" w:rsidRPr="00F3524D" w:rsidRDefault="00F3524D" w:rsidP="00CA46AE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Calvados (14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Eure (27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Manche (50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Orne (61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Seine-Maritime (76)</w:t>
            </w:r>
          </w:p>
        </w:tc>
        <w:tc>
          <w:tcPr>
            <w:tcW w:w="2806" w:type="dxa"/>
            <w:hideMark/>
          </w:tcPr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DOM</w:t>
            </w:r>
          </w:p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Conseil départemental de la Guadeloupe </w:t>
            </w:r>
            <w:r w:rsidR="00CA46AE">
              <w:rPr>
                <w:rFonts w:eastAsia="Times New Roman" w:cstheme="minorHAnsi"/>
                <w:color w:val="000000" w:themeColor="text1"/>
                <w:lang w:eastAsia="fr-FR"/>
              </w:rPr>
              <w:t>(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971</w:t>
            </w:r>
            <w:r w:rsidR="00CA46AE">
              <w:rPr>
                <w:rFonts w:eastAsia="Times New Roman" w:cstheme="minorHAnsi"/>
                <w:color w:val="000000" w:themeColor="text1"/>
                <w:lang w:eastAsia="fr-FR"/>
              </w:rPr>
              <w:t>)</w:t>
            </w:r>
          </w:p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Conseil départemental de La Réunion </w:t>
            </w:r>
            <w:r w:rsidR="00CA46AE">
              <w:rPr>
                <w:rFonts w:eastAsia="Times New Roman" w:cstheme="minorHAnsi"/>
                <w:color w:val="000000" w:themeColor="text1"/>
                <w:lang w:eastAsia="fr-FR"/>
              </w:rPr>
              <w:t>(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974</w:t>
            </w:r>
            <w:r w:rsidR="00CA46AE">
              <w:rPr>
                <w:rFonts w:eastAsia="Times New Roman" w:cstheme="minorHAnsi"/>
                <w:color w:val="000000" w:themeColor="text1"/>
                <w:lang w:eastAsia="fr-FR"/>
              </w:rPr>
              <w:t>)</w:t>
            </w:r>
          </w:p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Conseil départemental de Mayotte </w:t>
            </w:r>
            <w:r w:rsidR="00CA46AE">
              <w:rPr>
                <w:rFonts w:eastAsia="Times New Roman" w:cstheme="minorHAnsi"/>
                <w:color w:val="000000" w:themeColor="text1"/>
                <w:lang w:eastAsia="fr-FR"/>
              </w:rPr>
              <w:t>(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976</w:t>
            </w:r>
            <w:r w:rsidR="00CA46AE">
              <w:rPr>
                <w:rFonts w:eastAsia="Times New Roman" w:cstheme="minorHAnsi"/>
                <w:color w:val="000000" w:themeColor="text1"/>
                <w:lang w:eastAsia="fr-FR"/>
              </w:rPr>
              <w:t>)</w:t>
            </w:r>
          </w:p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Faux DOM</w:t>
            </w:r>
          </w:p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Ex-Département de la Martinique (972)</w:t>
            </w:r>
          </w:p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Ex-Département de la Guadeloupe (973)</w:t>
            </w:r>
          </w:p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Collectivité OM</w:t>
            </w:r>
          </w:p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St-Barthélémy (977)</w:t>
            </w:r>
          </w:p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St-Martin (978)</w:t>
            </w:r>
          </w:p>
        </w:tc>
        <w:tc>
          <w:tcPr>
            <w:tcW w:w="1654" w:type="dxa"/>
            <w:hideMark/>
          </w:tcPr>
          <w:p w:rsidR="00F3524D" w:rsidRPr="00F3524D" w:rsidRDefault="00F3524D" w:rsidP="00F3524D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</w:tr>
      <w:tr w:rsidR="00F3524D" w:rsidRPr="00F3524D" w:rsidTr="00F3524D">
        <w:tc>
          <w:tcPr>
            <w:tcW w:w="2030" w:type="dxa"/>
            <w:hideMark/>
          </w:tcPr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Thierry Blouin</w:t>
            </w:r>
          </w:p>
          <w:p w:rsidR="00F3524D" w:rsidRPr="00F3524D" w:rsidRDefault="00F3524D" w:rsidP="00F3524D">
            <w:pPr>
              <w:spacing w:before="100" w:before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Direction territoriale Grand-Ouest (DT-GO)</w:t>
            </w:r>
          </w:p>
        </w:tc>
        <w:tc>
          <w:tcPr>
            <w:tcW w:w="3006" w:type="dxa"/>
            <w:hideMark/>
          </w:tcPr>
          <w:p w:rsidR="00F3524D" w:rsidRPr="00F3524D" w:rsidRDefault="00F3524D" w:rsidP="00CA46AE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Centre-Val de Loire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Cher (18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Eure-et-Loir (28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Indre (36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Indre-et-Loire (37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Loir-et-Cher (41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Loiret (45)</w:t>
            </w:r>
          </w:p>
          <w:p w:rsidR="00F3524D" w:rsidRPr="00F3524D" w:rsidRDefault="00F3524D" w:rsidP="00F3524D">
            <w:pPr>
              <w:spacing w:before="100" w:beforeAutospacing="1" w:after="100" w:afterAutospacing="1"/>
              <w:ind w:left="600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  <w:tc>
          <w:tcPr>
            <w:tcW w:w="2806" w:type="dxa"/>
            <w:hideMark/>
          </w:tcPr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85</w:t>
            </w:r>
          </w:p>
        </w:tc>
        <w:tc>
          <w:tcPr>
            <w:tcW w:w="1654" w:type="dxa"/>
            <w:hideMark/>
          </w:tcPr>
          <w:p w:rsidR="00F3524D" w:rsidRPr="00F3524D" w:rsidRDefault="00F3524D" w:rsidP="00F3524D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</w:tr>
      <w:tr w:rsidR="00F3524D" w:rsidRPr="00F3524D" w:rsidTr="00F3524D">
        <w:tc>
          <w:tcPr>
            <w:tcW w:w="2030" w:type="dxa"/>
            <w:hideMark/>
          </w:tcPr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lastRenderedPageBreak/>
              <w:t>Frederic Landais</w:t>
            </w:r>
          </w:p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Direction territoriale Sud-Est (DT-SE)</w:t>
            </w:r>
          </w:p>
        </w:tc>
        <w:tc>
          <w:tcPr>
            <w:tcW w:w="3006" w:type="dxa"/>
            <w:hideMark/>
          </w:tcPr>
          <w:p w:rsidR="00F3524D" w:rsidRPr="00F3524D" w:rsidRDefault="00F3524D" w:rsidP="00F3524D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  <w:tc>
          <w:tcPr>
            <w:tcW w:w="2806" w:type="dxa"/>
            <w:hideMark/>
          </w:tcPr>
          <w:p w:rsidR="00F3524D" w:rsidRDefault="00F3524D" w:rsidP="00F3524D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Alpes-de-</w:t>
            </w:r>
            <w:proofErr w:type="spellStart"/>
            <w:r w:rsidRPr="00F3524D">
              <w:rPr>
                <w:rFonts w:cstheme="minorHAnsi"/>
                <w:color w:val="000000" w:themeColor="text1"/>
              </w:rPr>
              <w:t>Hte</w:t>
            </w:r>
            <w:proofErr w:type="spellEnd"/>
            <w:r w:rsidRPr="00F3524D">
              <w:rPr>
                <w:rFonts w:cstheme="minorHAnsi"/>
                <w:color w:val="000000" w:themeColor="text1"/>
              </w:rPr>
              <w:t>-Pce (04)</w:t>
            </w:r>
          </w:p>
          <w:p w:rsidR="00F3524D" w:rsidRPr="00F3524D" w:rsidRDefault="00F3524D" w:rsidP="00F3524D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Hérault (34)</w:t>
            </w:r>
          </w:p>
          <w:p w:rsidR="00F3524D" w:rsidRPr="00F3524D" w:rsidRDefault="00F3524D" w:rsidP="00F3524D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Vaucluse (84)</w:t>
            </w:r>
          </w:p>
          <w:p w:rsidR="00F3524D" w:rsidRPr="00F3524D" w:rsidRDefault="00F3524D" w:rsidP="00F3524D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</w:p>
        </w:tc>
        <w:tc>
          <w:tcPr>
            <w:tcW w:w="1654" w:type="dxa"/>
            <w:hideMark/>
          </w:tcPr>
          <w:p w:rsidR="00F3524D" w:rsidRPr="00F3524D" w:rsidRDefault="00F3524D" w:rsidP="00F3524D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 Lancement en production le 07/02/24 : </w:t>
            </w:r>
          </w:p>
          <w:p w:rsidR="00F3524D" w:rsidRPr="00F3524D" w:rsidRDefault="00F3524D" w:rsidP="00F3524D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Hautes-Alpes (05)</w:t>
            </w:r>
          </w:p>
          <w:p w:rsidR="00F3524D" w:rsidRPr="00F3524D" w:rsidRDefault="00F3524D" w:rsidP="00F3524D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Alpes-Maritimes (06)</w:t>
            </w:r>
          </w:p>
          <w:p w:rsidR="00F3524D" w:rsidRPr="00F3524D" w:rsidRDefault="00F3524D" w:rsidP="00F3524D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Aude (11)</w:t>
            </w:r>
          </w:p>
          <w:p w:rsidR="00F3524D" w:rsidRPr="00F3524D" w:rsidRDefault="00F3524D" w:rsidP="00F3524D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Bouches-du-Rhône (13)</w:t>
            </w:r>
          </w:p>
          <w:p w:rsidR="00F3524D" w:rsidRPr="00F3524D" w:rsidRDefault="00F3524D" w:rsidP="00F3524D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Gard (30)</w:t>
            </w:r>
          </w:p>
          <w:p w:rsidR="00F3524D" w:rsidRPr="00F3524D" w:rsidRDefault="00F3524D" w:rsidP="00F3524D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Lozère (48)</w:t>
            </w:r>
          </w:p>
          <w:p w:rsidR="00F3524D" w:rsidRPr="00F3524D" w:rsidRDefault="00F3524D" w:rsidP="00F3524D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Pyrénées-Orientales (66)</w:t>
            </w:r>
          </w:p>
          <w:p w:rsidR="00F3524D" w:rsidRPr="00F3524D" w:rsidRDefault="00F3524D" w:rsidP="00F3524D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Var (83)</w:t>
            </w:r>
          </w:p>
          <w:p w:rsidR="00F3524D" w:rsidRPr="00F3524D" w:rsidRDefault="00F3524D" w:rsidP="00F3524D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Corse-du-Sud (2A)</w:t>
            </w:r>
          </w:p>
          <w:p w:rsidR="00F3524D" w:rsidRPr="00F3524D" w:rsidRDefault="00F3524D" w:rsidP="00F3524D">
            <w:pPr>
              <w:rPr>
                <w:rFonts w:cstheme="minorHAnsi"/>
                <w:color w:val="000000" w:themeColor="text1"/>
              </w:rPr>
            </w:pPr>
            <w:r w:rsidRPr="00F3524D">
              <w:rPr>
                <w:rFonts w:cstheme="minorHAnsi"/>
                <w:color w:val="000000" w:themeColor="text1"/>
              </w:rPr>
              <w:t>Haute-Corse (2B)</w:t>
            </w:r>
          </w:p>
          <w:p w:rsidR="00F3524D" w:rsidRPr="00F3524D" w:rsidRDefault="00F3524D" w:rsidP="00F3524D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</w:p>
        </w:tc>
      </w:tr>
      <w:tr w:rsidR="00F3524D" w:rsidRPr="00F3524D" w:rsidTr="00F3524D">
        <w:tc>
          <w:tcPr>
            <w:tcW w:w="2030" w:type="dxa"/>
            <w:hideMark/>
          </w:tcPr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Jean-Francois Burillier</w:t>
            </w:r>
          </w:p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Direction territoriale Centre-Est (DT-CE)</w:t>
            </w:r>
          </w:p>
        </w:tc>
        <w:tc>
          <w:tcPr>
            <w:tcW w:w="3006" w:type="dxa"/>
            <w:hideMark/>
          </w:tcPr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Auvergne-Rhône-Alpes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Ain (01)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Allier (03)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Ardèche (07)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Cantal (15)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Drôme (26)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Isère (38)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Loire (42)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Haute-Loire (43)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Puy-de-Dôme (63)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Rhône (69)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Métropole de Lyon (69)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Savoie (73)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Haute-Savoie (74)</w:t>
            </w:r>
          </w:p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b/>
                <w:bCs/>
                <w:color w:val="000000" w:themeColor="text1"/>
                <w:lang w:eastAsia="fr-FR"/>
              </w:rPr>
              <w:t>Bourgogne-Franche-Comté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Côte-d'Or (21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Doubs (25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Jura (39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Nièvre (58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Haute-Saône (70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Saône-et-Loire (71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Yonne (89</w:t>
            </w:r>
            <w:r w:rsidR="00715777"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) 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br/>
              <w:t>Territoire de Belfort (90)</w:t>
            </w:r>
          </w:p>
        </w:tc>
        <w:tc>
          <w:tcPr>
            <w:tcW w:w="2806" w:type="dxa"/>
            <w:hideMark/>
          </w:tcPr>
          <w:p w:rsidR="00F3524D" w:rsidRPr="00F3524D" w:rsidRDefault="00F3524D" w:rsidP="00F3524D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  <w:tc>
          <w:tcPr>
            <w:tcW w:w="1654" w:type="dxa"/>
            <w:hideMark/>
          </w:tcPr>
          <w:p w:rsidR="00F3524D" w:rsidRPr="00F3524D" w:rsidRDefault="00F3524D" w:rsidP="00F3524D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</w:tr>
      <w:tr w:rsidR="00F3524D" w:rsidRPr="00F3524D" w:rsidTr="00F3524D">
        <w:tc>
          <w:tcPr>
            <w:tcW w:w="2030" w:type="dxa"/>
            <w:hideMark/>
          </w:tcPr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Vincent Masson</w:t>
            </w:r>
          </w:p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Direction territoriale Sud-Ouest (DT-SO)</w:t>
            </w:r>
          </w:p>
        </w:tc>
        <w:tc>
          <w:tcPr>
            <w:tcW w:w="3006" w:type="dxa"/>
            <w:hideMark/>
          </w:tcPr>
          <w:p w:rsidR="00F3524D" w:rsidRPr="00F3524D" w:rsidRDefault="00F3524D" w:rsidP="00F3524D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  <w:tc>
          <w:tcPr>
            <w:tcW w:w="2806" w:type="dxa"/>
            <w:hideMark/>
          </w:tcPr>
          <w:p w:rsidR="00F3524D" w:rsidRPr="00F3524D" w:rsidRDefault="00F3524D" w:rsidP="00F3524D">
            <w:pPr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 </w:t>
            </w:r>
          </w:p>
        </w:tc>
        <w:tc>
          <w:tcPr>
            <w:tcW w:w="1654" w:type="dxa"/>
            <w:hideMark/>
          </w:tcPr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Bug humain,</w:t>
            </w:r>
          </w:p>
          <w:p w:rsidR="00F3524D" w:rsidRPr="00F3524D" w:rsidRDefault="00F3524D" w:rsidP="00F3524D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eastAsia="fr-FR"/>
              </w:rPr>
            </w:pP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Nouvelle </w:t>
            </w:r>
            <w:proofErr w:type="spellStart"/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acquitaine</w:t>
            </w:r>
            <w:proofErr w:type="spellEnd"/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 </w:t>
            </w:r>
            <w:r w:rsidR="00CA46AE" w:rsidRPr="00F3524D">
              <w:rPr>
                <w:rFonts w:eastAsia="Times New Roman" w:cstheme="minorHAnsi"/>
                <w:color w:val="000000" w:themeColor="text1"/>
                <w:lang w:eastAsia="fr-FR"/>
              </w:rPr>
              <w:t>exécutée</w:t>
            </w:r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 one </w:t>
            </w:r>
            <w:proofErr w:type="spellStart"/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>shot</w:t>
            </w:r>
            <w:proofErr w:type="spellEnd"/>
            <w:r w:rsidRPr="00F3524D">
              <w:rPr>
                <w:rFonts w:eastAsia="Times New Roman" w:cstheme="minorHAnsi"/>
                <w:color w:val="000000" w:themeColor="text1"/>
                <w:lang w:eastAsia="fr-FR"/>
              </w:rPr>
              <w:t xml:space="preserve"> le 18/01/2024</w:t>
            </w:r>
          </w:p>
        </w:tc>
      </w:tr>
    </w:tbl>
    <w:p w:rsidR="003F728E" w:rsidRPr="008C498B" w:rsidRDefault="003F728E" w:rsidP="007D67E3"/>
    <w:p w:rsidR="007D67E3" w:rsidRPr="008C498B" w:rsidRDefault="007D67E3" w:rsidP="007D67E3"/>
    <w:p w:rsidR="007D67E3" w:rsidRPr="008C498B" w:rsidRDefault="007D67E3" w:rsidP="007D67E3">
      <w:r w:rsidRPr="008C498B">
        <w:t xml:space="preserve">Merci de votre lecture. Pour toute question, vous pouvais nous contacter : </w:t>
      </w:r>
    </w:p>
    <w:p w:rsidR="007D67E3" w:rsidRPr="008C498B" w:rsidRDefault="005D3AC2" w:rsidP="007D67E3">
      <w:hyperlink r:id="rId28" w:history="1">
        <w:r w:rsidR="007D67E3" w:rsidRPr="008C498B">
          <w:rPr>
            <w:rStyle w:val="Lienhypertexte"/>
          </w:rPr>
          <w:t>gabriel.bregand@ign.fr</w:t>
        </w:r>
      </w:hyperlink>
    </w:p>
    <w:p w:rsidR="007D67E3" w:rsidRDefault="005D3AC2" w:rsidP="007D67E3">
      <w:hyperlink r:id="rId29" w:history="1">
        <w:r w:rsidR="007D67E3" w:rsidRPr="008C498B">
          <w:rPr>
            <w:rStyle w:val="Lienhypertexte"/>
          </w:rPr>
          <w:t>nicolas.py@ign.fr</w:t>
        </w:r>
      </w:hyperlink>
      <w:r w:rsidR="007D67E3">
        <w:t xml:space="preserve"> </w:t>
      </w:r>
    </w:p>
    <w:p w:rsidR="00461B63" w:rsidRDefault="00461B63"/>
    <w:sectPr w:rsidR="00461B63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A8A" w:rsidRDefault="00FB7A8A" w:rsidP="009A45B0">
      <w:pPr>
        <w:spacing w:after="0" w:line="240" w:lineRule="auto"/>
      </w:pPr>
      <w:r>
        <w:separator/>
      </w:r>
    </w:p>
  </w:endnote>
  <w:endnote w:type="continuationSeparator" w:id="0">
    <w:p w:rsidR="00FB7A8A" w:rsidRDefault="00FB7A8A" w:rsidP="009A4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2061413"/>
      <w:docPartObj>
        <w:docPartGallery w:val="Page Numbers (Bottom of Page)"/>
        <w:docPartUnique/>
      </w:docPartObj>
    </w:sdtPr>
    <w:sdtContent>
      <w:p w:rsidR="005D3AC2" w:rsidRDefault="005D3AC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648C">
          <w:rPr>
            <w:noProof/>
          </w:rPr>
          <w:t>1</w:t>
        </w:r>
        <w:r>
          <w:fldChar w:fldCharType="end"/>
        </w:r>
      </w:p>
    </w:sdtContent>
  </w:sdt>
  <w:p w:rsidR="005D3AC2" w:rsidRDefault="005D3AC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A8A" w:rsidRDefault="00FB7A8A" w:rsidP="009A45B0">
      <w:pPr>
        <w:spacing w:after="0" w:line="240" w:lineRule="auto"/>
      </w:pPr>
      <w:r>
        <w:separator/>
      </w:r>
    </w:p>
  </w:footnote>
  <w:footnote w:type="continuationSeparator" w:id="0">
    <w:p w:rsidR="00FB7A8A" w:rsidRDefault="00FB7A8A" w:rsidP="009A4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73C12"/>
    <w:multiLevelType w:val="hybridMultilevel"/>
    <w:tmpl w:val="7584B8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7E3"/>
    <w:rsid w:val="000010CD"/>
    <w:rsid w:val="000113CB"/>
    <w:rsid w:val="000250B3"/>
    <w:rsid w:val="00072791"/>
    <w:rsid w:val="000D5C36"/>
    <w:rsid w:val="00112C4E"/>
    <w:rsid w:val="00160C88"/>
    <w:rsid w:val="00177E75"/>
    <w:rsid w:val="001B7CDC"/>
    <w:rsid w:val="001C7F9B"/>
    <w:rsid w:val="001E2A22"/>
    <w:rsid w:val="002302A3"/>
    <w:rsid w:val="00250260"/>
    <w:rsid w:val="002B7E82"/>
    <w:rsid w:val="0033337B"/>
    <w:rsid w:val="003402BD"/>
    <w:rsid w:val="00342E34"/>
    <w:rsid w:val="003F728E"/>
    <w:rsid w:val="00451C43"/>
    <w:rsid w:val="00461B63"/>
    <w:rsid w:val="00491AA6"/>
    <w:rsid w:val="005672E7"/>
    <w:rsid w:val="005940FF"/>
    <w:rsid w:val="005D3AC2"/>
    <w:rsid w:val="00624FDA"/>
    <w:rsid w:val="006338A6"/>
    <w:rsid w:val="006803B2"/>
    <w:rsid w:val="006C5767"/>
    <w:rsid w:val="006D44DA"/>
    <w:rsid w:val="00711272"/>
    <w:rsid w:val="00715777"/>
    <w:rsid w:val="00736F1D"/>
    <w:rsid w:val="00743A28"/>
    <w:rsid w:val="007B7628"/>
    <w:rsid w:val="007D67E3"/>
    <w:rsid w:val="007F6A5D"/>
    <w:rsid w:val="008764FC"/>
    <w:rsid w:val="008C498B"/>
    <w:rsid w:val="008C7DD2"/>
    <w:rsid w:val="0090183B"/>
    <w:rsid w:val="009245E8"/>
    <w:rsid w:val="009A45B0"/>
    <w:rsid w:val="009E79A7"/>
    <w:rsid w:val="00A227E3"/>
    <w:rsid w:val="00A711A7"/>
    <w:rsid w:val="00A7217C"/>
    <w:rsid w:val="00A96C5D"/>
    <w:rsid w:val="00AC0692"/>
    <w:rsid w:val="00AE4229"/>
    <w:rsid w:val="00B063F5"/>
    <w:rsid w:val="00B2587E"/>
    <w:rsid w:val="00BF4F74"/>
    <w:rsid w:val="00C32EB9"/>
    <w:rsid w:val="00C379DB"/>
    <w:rsid w:val="00C461FF"/>
    <w:rsid w:val="00C74056"/>
    <w:rsid w:val="00CA41BD"/>
    <w:rsid w:val="00CA46AE"/>
    <w:rsid w:val="00CB5C5E"/>
    <w:rsid w:val="00CF7963"/>
    <w:rsid w:val="00DA47A2"/>
    <w:rsid w:val="00E30B68"/>
    <w:rsid w:val="00E74086"/>
    <w:rsid w:val="00E7551F"/>
    <w:rsid w:val="00E7648C"/>
    <w:rsid w:val="00EE1A16"/>
    <w:rsid w:val="00F33C15"/>
    <w:rsid w:val="00F3524D"/>
    <w:rsid w:val="00F84498"/>
    <w:rsid w:val="00FB47E7"/>
    <w:rsid w:val="00FB7A8A"/>
    <w:rsid w:val="00FC4470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7E3"/>
  </w:style>
  <w:style w:type="paragraph" w:styleId="Titre1">
    <w:name w:val="heading 1"/>
    <w:basedOn w:val="Normal"/>
    <w:next w:val="Normal"/>
    <w:link w:val="Titre1Car"/>
    <w:uiPriority w:val="9"/>
    <w:qFormat/>
    <w:rsid w:val="007D67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76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0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67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D67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67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7D67E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67E3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Policepardfaut"/>
    <w:rsid w:val="009A45B0"/>
  </w:style>
  <w:style w:type="paragraph" w:styleId="En-tte">
    <w:name w:val="header"/>
    <w:basedOn w:val="Normal"/>
    <w:link w:val="En-tteCar"/>
    <w:uiPriority w:val="99"/>
    <w:unhideWhenUsed/>
    <w:rsid w:val="009A4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45B0"/>
  </w:style>
  <w:style w:type="paragraph" w:styleId="Pieddepage">
    <w:name w:val="footer"/>
    <w:basedOn w:val="Normal"/>
    <w:link w:val="PieddepageCar"/>
    <w:uiPriority w:val="99"/>
    <w:unhideWhenUsed/>
    <w:rsid w:val="009A4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45B0"/>
  </w:style>
  <w:style w:type="character" w:styleId="Marquedecommentaire">
    <w:name w:val="annotation reference"/>
    <w:basedOn w:val="Policepardfaut"/>
    <w:uiPriority w:val="99"/>
    <w:semiHidden/>
    <w:unhideWhenUsed/>
    <w:rsid w:val="00FC447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447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447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447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4470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3F72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5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ui-styledtext">
    <w:name w:val="fui-styledtext"/>
    <w:basedOn w:val="Policepardfaut"/>
    <w:rsid w:val="00F3524D"/>
  </w:style>
  <w:style w:type="character" w:styleId="lev">
    <w:name w:val="Strong"/>
    <w:basedOn w:val="Policepardfaut"/>
    <w:uiPriority w:val="22"/>
    <w:qFormat/>
    <w:rsid w:val="00F3524D"/>
    <w:rPr>
      <w:b/>
      <w:bCs/>
    </w:rPr>
  </w:style>
  <w:style w:type="paragraph" w:styleId="Paragraphedeliste">
    <w:name w:val="List Paragraph"/>
    <w:basedOn w:val="Normal"/>
    <w:uiPriority w:val="34"/>
    <w:qFormat/>
    <w:rsid w:val="00F3524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B7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302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5672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7E3"/>
  </w:style>
  <w:style w:type="paragraph" w:styleId="Titre1">
    <w:name w:val="heading 1"/>
    <w:basedOn w:val="Normal"/>
    <w:next w:val="Normal"/>
    <w:link w:val="Titre1Car"/>
    <w:uiPriority w:val="9"/>
    <w:qFormat/>
    <w:rsid w:val="007D67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76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0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67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D67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67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7D67E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67E3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Policepardfaut"/>
    <w:rsid w:val="009A45B0"/>
  </w:style>
  <w:style w:type="paragraph" w:styleId="En-tte">
    <w:name w:val="header"/>
    <w:basedOn w:val="Normal"/>
    <w:link w:val="En-tteCar"/>
    <w:uiPriority w:val="99"/>
    <w:unhideWhenUsed/>
    <w:rsid w:val="009A4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45B0"/>
  </w:style>
  <w:style w:type="paragraph" w:styleId="Pieddepage">
    <w:name w:val="footer"/>
    <w:basedOn w:val="Normal"/>
    <w:link w:val="PieddepageCar"/>
    <w:uiPriority w:val="99"/>
    <w:unhideWhenUsed/>
    <w:rsid w:val="009A4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45B0"/>
  </w:style>
  <w:style w:type="character" w:styleId="Marquedecommentaire">
    <w:name w:val="annotation reference"/>
    <w:basedOn w:val="Policepardfaut"/>
    <w:uiPriority w:val="99"/>
    <w:semiHidden/>
    <w:unhideWhenUsed/>
    <w:rsid w:val="00FC447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447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447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447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4470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3F72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35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ui-styledtext">
    <w:name w:val="fui-styledtext"/>
    <w:basedOn w:val="Policepardfaut"/>
    <w:rsid w:val="00F3524D"/>
  </w:style>
  <w:style w:type="character" w:styleId="lev">
    <w:name w:val="Strong"/>
    <w:basedOn w:val="Policepardfaut"/>
    <w:uiPriority w:val="22"/>
    <w:qFormat/>
    <w:rsid w:val="00F3524D"/>
    <w:rPr>
      <w:b/>
      <w:bCs/>
    </w:rPr>
  </w:style>
  <w:style w:type="paragraph" w:styleId="Paragraphedeliste">
    <w:name w:val="List Paragraph"/>
    <w:basedOn w:val="Normal"/>
    <w:uiPriority w:val="34"/>
    <w:qFormat/>
    <w:rsid w:val="00F3524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B7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302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5672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1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8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4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0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espacecollaboratif.ign.fr/georem/?territory=&amp;departements%5B%5D=08&amp;departements%5B%5D=10&amp;departements%5B%5D=51&amp;departements%5B%5D=52&amp;departements%5B%5D=54&amp;departements%5B%5D=55&amp;departements%5B%5D=57&amp;departements%5B%5D=67&amp;departements%5B%5D=68&amp;departements%5B%5D=88&amp;departements%5B%5D=14&amp;departements%5B%5D=27&amp;departements%5B%5D=50&amp;departements%5B%5D=61&amp;departements%5B%5D=76&amp;departements%5B%5D=971&amp;departements%5B%5D=974&amp;departements%5B%5D=976&amp;departements%5B%5D=972&amp;departements%5B%5D=973&amp;departements%5B%5D=977&amp;departements%5B%5D=978&amp;openingDate=&amp;updatingDate=&amp;closingDate=&amp;inputDevice=&amp;comment=OsmoseCracker&amp;submit=&amp;author=&amp;commune=&amp;box=&amp;numberByPage=10&amp;_token=VIaKhvmBu-wr2mwsXpltOfl-ZfPAPnPmTK56FnDzlKw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espacecollaboratif.ign.fr/georem/?territory=&amp;departements%5B%5D=04&amp;departements%5B%5D=05&amp;departements%5B%5D=06&amp;departements%5B%5D=11&amp;departements%5B%5D=13&amp;departements%5B%5D=30&amp;departements%5B%5D=34&amp;departements%5B%5D=48&amp;departements%5B%5D=66&amp;departements%5B%5D=83&amp;departements%5B%5D=84&amp;departements%5B%5D=2A&amp;departements%5B%5D=2B&amp;openingDate=&amp;updatingDate=&amp;closingDate=&amp;inputDevice=&amp;comment=OsmoseCracker&amp;submit=&amp;author=&amp;commune=&amp;box=&amp;numberByPage=10&amp;_token=VIaKhvmBu-wr2mwsXpltOfl-ZfPAPnPmTK56FnDzlKw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espacecollaboratif.ign.fr/georem/829611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spacecollaboratif.ign.fr/georem/835949" TargetMode="External"/><Relationship Id="rId29" Type="http://schemas.openxmlformats.org/officeDocument/2006/relationships/hyperlink" Target="mailto:nicolas.py@ign.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espacecollaboratif.ign.fr/georem/835691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espacecollaboratif.ign.fr/georem/?territory=&amp;departements%5B%5D=18&amp;departements%5B%5D=28&amp;departements%5B%5D=36&amp;departements%5B%5D=37&amp;departements%5B%5D=41&amp;departements%5B%5D=45&amp;departements%5B%5D=85&amp;openingDate=&amp;updatingDate=&amp;closingDate=&amp;inputDevice=&amp;comment=OsmoseCracker&amp;submit=&amp;author=&amp;commune=&amp;box=&amp;numberByPage=10&amp;_token=VIaKhvmBu-wr2mwsXpltOfl-ZfPAPnPmTK56FnDzlKw" TargetMode="External"/><Relationship Id="rId28" Type="http://schemas.openxmlformats.org/officeDocument/2006/relationships/hyperlink" Target="mailto:gabriel.bregand@ign.fr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espacecollaboratif.ign.fr/georem/?territory=&amp;departements%5B%5D=01&amp;departements%5B%5D=03&amp;departements%5B%5D=07&amp;departements%5B%5D=15&amp;departements%5B%5D=26&amp;departements%5B%5D=38&amp;departements%5B%5D=42&amp;departements%5B%5D=43&amp;departements%5B%5D=63&amp;departements%5B%5D=69&amp;departements%5B%5D=69&amp;departements%5B%5D=73&amp;departements%5B%5D=74&amp;departements%5B%5D=21&amp;departements%5B%5D=25&amp;departements%5B%5D=39&amp;departements%5B%5D=58&amp;departements%5B%5D=70&amp;departements%5B%5D=71&amp;departements%5B%5D=89&amp;departements%5B%5D=90&amp;openingDate=&amp;updatingDate=&amp;closingDate=&amp;inputDevice=&amp;comment=OsmoseCracker&amp;submit=&amp;author=&amp;commune=&amp;box=&amp;numberByPage=10&amp;_token=VIaKhvmBu-wr2mwsXpltOfl-ZfPAPnPmTK56FnDzlKw" TargetMode="External"/><Relationship Id="rId22" Type="http://schemas.openxmlformats.org/officeDocument/2006/relationships/hyperlink" Target="https://espacecollaboratif.ign.fr/georem/839661" TargetMode="External"/><Relationship Id="rId27" Type="http://schemas.openxmlformats.org/officeDocument/2006/relationships/image" Target="media/image1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1A76-40A6-4E88-816C-54F71894D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1972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Bregand</dc:creator>
  <cp:lastModifiedBy>Gabriel Bregand</cp:lastModifiedBy>
  <cp:revision>2</cp:revision>
  <dcterms:created xsi:type="dcterms:W3CDTF">2024-02-09T12:59:00Z</dcterms:created>
  <dcterms:modified xsi:type="dcterms:W3CDTF">2024-02-09T12:59:00Z</dcterms:modified>
</cp:coreProperties>
</file>